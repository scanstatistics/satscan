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847" w:rsidRDefault="00664847">
      <w:pPr>
        <w:jc w:val="center"/>
        <w:rPr>
          <w:b/>
          <w:sz w:val="32"/>
          <w:szCs w:val="32"/>
        </w:rPr>
      </w:pPr>
      <w:r>
        <w:rPr>
          <w:b/>
          <w:sz w:val="32"/>
          <w:szCs w:val="32"/>
        </w:rPr>
        <w:t>SaTScan Version History</w:t>
      </w:r>
    </w:p>
    <w:p w:rsidR="00664847" w:rsidRDefault="00664847">
      <w:pPr>
        <w:ind w:left="360" w:hanging="360"/>
        <w:jc w:val="both"/>
        <w:rPr>
          <w:b/>
        </w:rPr>
      </w:pPr>
    </w:p>
    <w:p w:rsidR="00664847" w:rsidRDefault="00664847">
      <w:pPr>
        <w:pStyle w:val="Heading5"/>
      </w:pPr>
      <w:r>
        <w:t>SUMMARY</w:t>
      </w:r>
    </w:p>
    <w:p w:rsidR="00664847" w:rsidRDefault="00664847">
      <w:pPr>
        <w:ind w:left="360" w:hanging="360"/>
        <w:jc w:val="both"/>
        <w:rPr>
          <w:b/>
          <w:sz w:val="12"/>
        </w:rPr>
      </w:pPr>
    </w:p>
    <w:p w:rsidR="00664847" w:rsidRDefault="00664847" w:rsidP="00D148DA">
      <w:pPr>
        <w:ind w:left="720" w:right="-180" w:hanging="720"/>
        <w:jc w:val="both"/>
        <w:rPr>
          <w:bCs/>
        </w:rPr>
      </w:pPr>
      <w:r>
        <w:rPr>
          <w:bCs/>
        </w:rPr>
        <w:t>1997</w:t>
      </w:r>
      <w:r>
        <w:rPr>
          <w:b/>
        </w:rPr>
        <w:tab/>
        <w:t xml:space="preserve">Version 1.0: </w:t>
      </w:r>
      <w:r>
        <w:rPr>
          <w:bCs/>
        </w:rPr>
        <w:t>Spatial a</w:t>
      </w:r>
      <w:r w:rsidR="00824E0A">
        <w:rPr>
          <w:bCs/>
        </w:rPr>
        <w:t>nd space-time scan statistics. P</w:t>
      </w:r>
      <w:r>
        <w:rPr>
          <w:bCs/>
        </w:rPr>
        <w:t>oisson model.</w:t>
      </w:r>
    </w:p>
    <w:p w:rsidR="00664847" w:rsidRDefault="00664847" w:rsidP="00D148DA">
      <w:pPr>
        <w:ind w:left="720" w:right="-180" w:hanging="720"/>
        <w:jc w:val="both"/>
        <w:rPr>
          <w:bCs/>
        </w:rPr>
      </w:pPr>
      <w:r>
        <w:rPr>
          <w:bCs/>
        </w:rPr>
        <w:t>1998</w:t>
      </w:r>
      <w:r>
        <w:rPr>
          <w:b/>
        </w:rPr>
        <w:tab/>
        <w:t>Versions 2.0-2.1:</w:t>
      </w:r>
      <w:r>
        <w:rPr>
          <w:bCs/>
        </w:rPr>
        <w:t xml:space="preserve"> Bernoulli model. Purely temporal scan statistic. </w:t>
      </w:r>
    </w:p>
    <w:p w:rsidR="00664847" w:rsidRDefault="00664847" w:rsidP="00D148DA">
      <w:pPr>
        <w:ind w:left="720" w:right="-180" w:hanging="720"/>
        <w:jc w:val="both"/>
        <w:rPr>
          <w:bCs/>
        </w:rPr>
      </w:pPr>
      <w:r>
        <w:rPr>
          <w:bCs/>
        </w:rPr>
        <w:t>2002</w:t>
      </w:r>
      <w:r>
        <w:rPr>
          <w:b/>
        </w:rPr>
        <w:tab/>
        <w:t xml:space="preserve">Versions 3.0-3.1: </w:t>
      </w:r>
      <w:r>
        <w:rPr>
          <w:bCs/>
        </w:rPr>
        <w:t xml:space="preserve">Space-time permutation model. Prospective analyses. </w:t>
      </w:r>
    </w:p>
    <w:p w:rsidR="00664847" w:rsidRDefault="00664847" w:rsidP="00D148DA">
      <w:pPr>
        <w:ind w:left="720" w:right="-180" w:hanging="720"/>
        <w:jc w:val="both"/>
        <w:rPr>
          <w:bCs/>
        </w:rPr>
      </w:pPr>
      <w:r>
        <w:rPr>
          <w:bCs/>
        </w:rPr>
        <w:t>2003</w:t>
      </w:r>
      <w:r>
        <w:rPr>
          <w:b/>
        </w:rPr>
        <w:tab/>
        <w:t>Version 4.0:</w:t>
      </w:r>
      <w:r>
        <w:rPr>
          <w:bCs/>
        </w:rPr>
        <w:t xml:space="preserve"> Risk adjustments. Missing data. </w:t>
      </w:r>
    </w:p>
    <w:p w:rsidR="00664847" w:rsidRDefault="00664847" w:rsidP="00D148DA">
      <w:pPr>
        <w:ind w:left="720" w:right="-180" w:hanging="720"/>
        <w:jc w:val="both"/>
        <w:rPr>
          <w:bCs/>
        </w:rPr>
      </w:pPr>
      <w:r>
        <w:rPr>
          <w:bCs/>
        </w:rPr>
        <w:t>2004</w:t>
      </w:r>
      <w:r>
        <w:rPr>
          <w:b/>
        </w:rPr>
        <w:tab/>
        <w:t>Version</w:t>
      </w:r>
      <w:r w:rsidR="00D148DA">
        <w:rPr>
          <w:b/>
        </w:rPr>
        <w:t>s</w:t>
      </w:r>
      <w:r>
        <w:rPr>
          <w:b/>
        </w:rPr>
        <w:t xml:space="preserve"> 5.0-5.1:</w:t>
      </w:r>
      <w:r>
        <w:rPr>
          <w:bCs/>
        </w:rPr>
        <w:t xml:space="preserve"> Multivariate scan statistics. Bernoulli model covariate adjustment.</w:t>
      </w:r>
    </w:p>
    <w:p w:rsidR="00664847" w:rsidRDefault="00664847" w:rsidP="00D148DA">
      <w:pPr>
        <w:ind w:left="720" w:hanging="720"/>
        <w:jc w:val="both"/>
        <w:rPr>
          <w:bCs/>
        </w:rPr>
      </w:pPr>
      <w:r>
        <w:t>2005</w:t>
      </w:r>
      <w:r>
        <w:tab/>
      </w:r>
      <w:r>
        <w:rPr>
          <w:b/>
        </w:rPr>
        <w:t>Version</w:t>
      </w:r>
      <w:r w:rsidR="00D148DA">
        <w:rPr>
          <w:b/>
        </w:rPr>
        <w:t>s</w:t>
      </w:r>
      <w:r>
        <w:rPr>
          <w:b/>
        </w:rPr>
        <w:t xml:space="preserve"> 6.0-6.1:</w:t>
      </w:r>
      <w:r>
        <w:t xml:space="preserve"> Ordinal model. Exponential model. Elliptic window shape.</w:t>
      </w:r>
    </w:p>
    <w:p w:rsidR="00664847" w:rsidRDefault="00664847" w:rsidP="00D148DA">
      <w:pPr>
        <w:ind w:left="720" w:hanging="720"/>
        <w:jc w:val="both"/>
        <w:rPr>
          <w:bCs/>
        </w:rPr>
      </w:pPr>
      <w:r w:rsidRPr="00D148DA">
        <w:rPr>
          <w:bCs/>
        </w:rPr>
        <w:t>2006</w:t>
      </w:r>
      <w:r w:rsidRPr="00D148DA">
        <w:rPr>
          <w:bCs/>
        </w:rPr>
        <w:tab/>
      </w:r>
      <w:r w:rsidRPr="00D148DA">
        <w:rPr>
          <w:b/>
        </w:rPr>
        <w:t>Version 7.0:</w:t>
      </w:r>
      <w:r w:rsidRPr="00D148DA">
        <w:rPr>
          <w:bCs/>
        </w:rPr>
        <w:t xml:space="preserve"> </w:t>
      </w:r>
      <w:smartTag w:uri="urn:schemas-microsoft-com:office:smarttags" w:element="place">
        <w:r w:rsidRPr="00D148DA">
          <w:rPr>
            <w:bCs/>
          </w:rPr>
          <w:t>Normal</w:t>
        </w:r>
      </w:smartTag>
      <w:r w:rsidRPr="00D148DA">
        <w:rPr>
          <w:bCs/>
        </w:rPr>
        <w:t xml:space="preserve"> model. </w:t>
      </w:r>
      <w:r>
        <w:rPr>
          <w:bCs/>
        </w:rPr>
        <w:t>User defined neighbors file. Iterative analysis</w:t>
      </w:r>
      <w:r w:rsidR="00824E0A">
        <w:rPr>
          <w:bCs/>
        </w:rPr>
        <w:t xml:space="preserve"> </w:t>
      </w:r>
      <w:r>
        <w:rPr>
          <w:bCs/>
        </w:rPr>
        <w:t>adjusting for more likely clusters.</w:t>
      </w:r>
    </w:p>
    <w:p w:rsidR="00A71FBA" w:rsidRDefault="000512ED" w:rsidP="00D148DA">
      <w:pPr>
        <w:ind w:left="720" w:hanging="720"/>
        <w:jc w:val="both"/>
        <w:rPr>
          <w:bCs/>
        </w:rPr>
      </w:pPr>
      <w:r w:rsidRPr="00824E0A">
        <w:rPr>
          <w:bCs/>
        </w:rPr>
        <w:t>200</w:t>
      </w:r>
      <w:r w:rsidR="00EB0EF4" w:rsidRPr="00824E0A">
        <w:rPr>
          <w:bCs/>
        </w:rPr>
        <w:t>9</w:t>
      </w:r>
      <w:r w:rsidRPr="00824E0A">
        <w:rPr>
          <w:bCs/>
        </w:rPr>
        <w:tab/>
      </w:r>
      <w:r w:rsidRPr="00824E0A">
        <w:rPr>
          <w:b/>
        </w:rPr>
        <w:t>Version 8.0</w:t>
      </w:r>
      <w:r w:rsidR="00D148DA">
        <w:rPr>
          <w:b/>
        </w:rPr>
        <w:t>-8.1</w:t>
      </w:r>
      <w:r w:rsidRPr="00824E0A">
        <w:rPr>
          <w:b/>
        </w:rPr>
        <w:t>:</w:t>
      </w:r>
      <w:r w:rsidRPr="00824E0A">
        <w:rPr>
          <w:bCs/>
        </w:rPr>
        <w:t xml:space="preserve"> </w:t>
      </w:r>
      <w:r w:rsidR="00824E0A">
        <w:rPr>
          <w:bCs/>
        </w:rPr>
        <w:t>Multinomial model, Weighted normal model, Continuous scan statistics, Isotonic s</w:t>
      </w:r>
      <w:r>
        <w:rPr>
          <w:bCs/>
        </w:rPr>
        <w:t>can</w:t>
      </w:r>
      <w:r w:rsidR="00824E0A">
        <w:rPr>
          <w:bCs/>
        </w:rPr>
        <w:t xml:space="preserve"> statistic, Multiple coordinates per location, </w:t>
      </w:r>
      <w:smartTag w:uri="urn:schemas-microsoft-com:office:smarttags" w:element="place">
        <w:r w:rsidR="00824E0A">
          <w:rPr>
            <w:bCs/>
          </w:rPr>
          <w:t>Meta</w:t>
        </w:r>
      </w:smartTag>
      <w:r w:rsidR="00824E0A">
        <w:rPr>
          <w:bCs/>
        </w:rPr>
        <w:t xml:space="preserve"> locations</w:t>
      </w:r>
      <w:r>
        <w:rPr>
          <w:bCs/>
        </w:rPr>
        <w:t>.</w:t>
      </w:r>
      <w:r w:rsidR="00D148DA">
        <w:rPr>
          <w:bCs/>
        </w:rPr>
        <w:t xml:space="preserve"> S</w:t>
      </w:r>
      <w:r w:rsidR="00A71FBA">
        <w:rPr>
          <w:bCs/>
        </w:rPr>
        <w:t>upport for 64-bit platforms.</w:t>
      </w:r>
    </w:p>
    <w:p w:rsidR="00337395" w:rsidRDefault="00337395" w:rsidP="00D148DA">
      <w:pPr>
        <w:ind w:left="720" w:hanging="720"/>
        <w:jc w:val="both"/>
        <w:rPr>
          <w:bCs/>
        </w:rPr>
      </w:pPr>
      <w:r w:rsidRPr="00824E0A">
        <w:rPr>
          <w:bCs/>
        </w:rPr>
        <w:t>20</w:t>
      </w:r>
      <w:r>
        <w:rPr>
          <w:bCs/>
        </w:rPr>
        <w:t>10</w:t>
      </w:r>
      <w:r w:rsidRPr="00824E0A">
        <w:rPr>
          <w:bCs/>
        </w:rPr>
        <w:tab/>
      </w:r>
      <w:r w:rsidRPr="00824E0A">
        <w:rPr>
          <w:b/>
        </w:rPr>
        <w:t>Version 8.</w:t>
      </w:r>
      <w:r>
        <w:rPr>
          <w:b/>
        </w:rPr>
        <w:t>2</w:t>
      </w:r>
      <w:r w:rsidRPr="00824E0A">
        <w:rPr>
          <w:b/>
        </w:rPr>
        <w:t>:</w:t>
      </w:r>
      <w:r w:rsidRPr="00824E0A">
        <w:rPr>
          <w:bCs/>
        </w:rPr>
        <w:t xml:space="preserve"> </w:t>
      </w:r>
      <w:r>
        <w:rPr>
          <w:bCs/>
        </w:rPr>
        <w:t>Support for Mac OS X platform.</w:t>
      </w:r>
    </w:p>
    <w:p w:rsidR="00C723AC" w:rsidRDefault="00C723AC" w:rsidP="00D148DA">
      <w:pPr>
        <w:ind w:left="720" w:hanging="720"/>
        <w:jc w:val="both"/>
        <w:rPr>
          <w:bCs/>
        </w:rPr>
      </w:pPr>
      <w:r w:rsidRPr="00824E0A">
        <w:rPr>
          <w:bCs/>
        </w:rPr>
        <w:t>20</w:t>
      </w:r>
      <w:r>
        <w:rPr>
          <w:bCs/>
        </w:rPr>
        <w:t>10</w:t>
      </w:r>
      <w:r w:rsidRPr="00824E0A">
        <w:rPr>
          <w:bCs/>
        </w:rPr>
        <w:tab/>
      </w:r>
      <w:r w:rsidRPr="00824E0A">
        <w:rPr>
          <w:b/>
        </w:rPr>
        <w:t xml:space="preserve">Version </w:t>
      </w:r>
      <w:r>
        <w:rPr>
          <w:b/>
        </w:rPr>
        <w:t>9.0</w:t>
      </w:r>
      <w:r w:rsidRPr="00824E0A">
        <w:rPr>
          <w:b/>
        </w:rPr>
        <w:t>:</w:t>
      </w:r>
      <w:r w:rsidRPr="00824E0A">
        <w:rPr>
          <w:bCs/>
        </w:rPr>
        <w:t xml:space="preserve"> </w:t>
      </w:r>
      <w:r>
        <w:rPr>
          <w:bCs/>
        </w:rPr>
        <w:t xml:space="preserve">Spatial </w:t>
      </w:r>
      <w:r w:rsidR="00D148DA">
        <w:rPr>
          <w:bCs/>
        </w:rPr>
        <w:t>v</w:t>
      </w:r>
      <w:r>
        <w:rPr>
          <w:bCs/>
        </w:rPr>
        <w:t xml:space="preserve">ariation in </w:t>
      </w:r>
      <w:r w:rsidR="00D148DA">
        <w:rPr>
          <w:bCs/>
        </w:rPr>
        <w:t>t</w:t>
      </w:r>
      <w:r>
        <w:rPr>
          <w:bCs/>
        </w:rPr>
        <w:t xml:space="preserve">emporal </w:t>
      </w:r>
      <w:r w:rsidR="00D148DA">
        <w:rPr>
          <w:bCs/>
        </w:rPr>
        <w:t>t</w:t>
      </w:r>
      <w:r>
        <w:rPr>
          <w:bCs/>
        </w:rPr>
        <w:t xml:space="preserve">rends, </w:t>
      </w:r>
      <w:r w:rsidR="00D148DA">
        <w:rPr>
          <w:bCs/>
        </w:rPr>
        <w:t xml:space="preserve">Weighted normal model with covariates, Sequential Monte Carlo p-values, Gumbel based p-values, </w:t>
      </w:r>
      <w:r w:rsidR="008F06A0">
        <w:rPr>
          <w:bCs/>
        </w:rPr>
        <w:t>Generic input dates</w:t>
      </w:r>
      <w:r>
        <w:rPr>
          <w:bCs/>
        </w:rPr>
        <w:t>.</w:t>
      </w:r>
    </w:p>
    <w:p w:rsidR="00925DC4" w:rsidRDefault="00925DC4" w:rsidP="00925DC4">
      <w:pPr>
        <w:ind w:left="720" w:hanging="720"/>
        <w:jc w:val="both"/>
        <w:rPr>
          <w:bCs/>
        </w:rPr>
      </w:pPr>
      <w:r w:rsidRPr="00824E0A">
        <w:rPr>
          <w:bCs/>
        </w:rPr>
        <w:t>20</w:t>
      </w:r>
      <w:r>
        <w:rPr>
          <w:bCs/>
        </w:rPr>
        <w:t>10</w:t>
      </w:r>
      <w:r w:rsidRPr="00824E0A">
        <w:rPr>
          <w:bCs/>
        </w:rPr>
        <w:tab/>
      </w:r>
      <w:r w:rsidRPr="00824E0A">
        <w:rPr>
          <w:b/>
        </w:rPr>
        <w:t xml:space="preserve">Version </w:t>
      </w:r>
      <w:r>
        <w:rPr>
          <w:b/>
        </w:rPr>
        <w:t>9.1</w:t>
      </w:r>
      <w:r w:rsidRPr="00824E0A">
        <w:rPr>
          <w:b/>
        </w:rPr>
        <w:t>:</w:t>
      </w:r>
      <w:r w:rsidRPr="00824E0A">
        <w:rPr>
          <w:bCs/>
        </w:rPr>
        <w:t xml:space="preserve"> </w:t>
      </w:r>
      <w:r>
        <w:rPr>
          <w:bCs/>
        </w:rPr>
        <w:t>Gumbel based p-values with space-time analyses</w:t>
      </w:r>
    </w:p>
    <w:p w:rsidR="000F38F2" w:rsidRPr="000833B9" w:rsidRDefault="00E33079" w:rsidP="000833B9">
      <w:pPr>
        <w:pStyle w:val="Heading1"/>
        <w:ind w:left="720" w:hanging="720"/>
        <w:rPr>
          <w:i w:val="0"/>
        </w:rPr>
      </w:pPr>
      <w:r w:rsidRPr="000833B9">
        <w:rPr>
          <w:i w:val="0"/>
        </w:rPr>
        <w:t>2013</w:t>
      </w:r>
      <w:r w:rsidRPr="000833B9">
        <w:rPr>
          <w:i w:val="0"/>
        </w:rPr>
        <w:tab/>
      </w:r>
      <w:r w:rsidRPr="000833B9">
        <w:rPr>
          <w:b/>
          <w:i w:val="0"/>
        </w:rPr>
        <w:t>Version 9.2:</w:t>
      </w:r>
      <w:r w:rsidRPr="000833B9">
        <w:rPr>
          <w:i w:val="0"/>
        </w:rPr>
        <w:t xml:space="preserve"> </w:t>
      </w:r>
      <w:r w:rsidR="00966ABE" w:rsidRPr="000833B9">
        <w:rPr>
          <w:i w:val="0"/>
        </w:rPr>
        <w:t xml:space="preserve">KML </w:t>
      </w:r>
      <w:r w:rsidR="00A51F03">
        <w:rPr>
          <w:i w:val="0"/>
        </w:rPr>
        <w:t xml:space="preserve">and shapefile </w:t>
      </w:r>
      <w:r w:rsidR="000F38F2" w:rsidRPr="000833B9">
        <w:rPr>
          <w:i w:val="0"/>
        </w:rPr>
        <w:t xml:space="preserve">geographical </w:t>
      </w:r>
      <w:r w:rsidR="00A51F03">
        <w:rPr>
          <w:i w:val="0"/>
        </w:rPr>
        <w:t>output</w:t>
      </w:r>
      <w:r w:rsidR="00966ABE" w:rsidRPr="000833B9">
        <w:rPr>
          <w:i w:val="0"/>
        </w:rPr>
        <w:t xml:space="preserve">, </w:t>
      </w:r>
      <w:r w:rsidR="000F38F2" w:rsidRPr="000833B9">
        <w:rPr>
          <w:i w:val="0"/>
        </w:rPr>
        <w:t>Statistical</w:t>
      </w:r>
      <w:r w:rsidR="00966ABE" w:rsidRPr="000833B9">
        <w:rPr>
          <w:i w:val="0"/>
        </w:rPr>
        <w:t xml:space="preserve"> p</w:t>
      </w:r>
      <w:r w:rsidRPr="000833B9">
        <w:rPr>
          <w:i w:val="0"/>
        </w:rPr>
        <w:t xml:space="preserve">ower </w:t>
      </w:r>
      <w:r w:rsidR="00966ABE" w:rsidRPr="000833B9">
        <w:rPr>
          <w:i w:val="0"/>
        </w:rPr>
        <w:t>estimation</w:t>
      </w:r>
      <w:r w:rsidRPr="000833B9">
        <w:rPr>
          <w:i w:val="0"/>
        </w:rPr>
        <w:t xml:space="preserve">, </w:t>
      </w:r>
      <w:r w:rsidR="000F38F2" w:rsidRPr="000833B9">
        <w:rPr>
          <w:i w:val="0"/>
        </w:rPr>
        <w:t xml:space="preserve">Cluster selection using the gini index, </w:t>
      </w:r>
      <w:r w:rsidR="00DB529D" w:rsidRPr="000833B9">
        <w:rPr>
          <w:i w:val="0"/>
        </w:rPr>
        <w:t>A</w:t>
      </w:r>
      <w:r w:rsidR="00A25E6D" w:rsidRPr="000833B9">
        <w:rPr>
          <w:i w:val="0"/>
        </w:rPr>
        <w:t xml:space="preserve">djustment for </w:t>
      </w:r>
      <w:r w:rsidR="00DB529D" w:rsidRPr="000833B9">
        <w:rPr>
          <w:i w:val="0"/>
        </w:rPr>
        <w:t>day-of-</w:t>
      </w:r>
      <w:r w:rsidR="00A25E6D" w:rsidRPr="000833B9">
        <w:rPr>
          <w:i w:val="0"/>
        </w:rPr>
        <w:t>week</w:t>
      </w:r>
      <w:r w:rsidR="00DB529D" w:rsidRPr="000833B9">
        <w:rPr>
          <w:i w:val="0"/>
        </w:rPr>
        <w:t xml:space="preserve"> effects</w:t>
      </w:r>
      <w:r w:rsidR="001B0873" w:rsidRPr="000833B9">
        <w:rPr>
          <w:i w:val="0"/>
        </w:rPr>
        <w:t>.</w:t>
      </w:r>
    </w:p>
    <w:p w:rsidR="00D168F6" w:rsidRDefault="00D168F6" w:rsidP="00D168F6">
      <w:pPr>
        <w:pStyle w:val="Heading1"/>
        <w:ind w:left="720" w:hanging="720"/>
        <w:rPr>
          <w:i w:val="0"/>
        </w:rPr>
      </w:pPr>
      <w:r w:rsidRPr="000833B9">
        <w:rPr>
          <w:i w:val="0"/>
        </w:rPr>
        <w:t>201</w:t>
      </w:r>
      <w:r>
        <w:rPr>
          <w:i w:val="0"/>
        </w:rPr>
        <w:t>4</w:t>
      </w:r>
      <w:r w:rsidRPr="000833B9">
        <w:rPr>
          <w:i w:val="0"/>
        </w:rPr>
        <w:tab/>
      </w:r>
      <w:r w:rsidRPr="000833B9">
        <w:rPr>
          <w:b/>
          <w:i w:val="0"/>
        </w:rPr>
        <w:t>Version 9.</w:t>
      </w:r>
      <w:r>
        <w:rPr>
          <w:b/>
          <w:i w:val="0"/>
        </w:rPr>
        <w:t>3</w:t>
      </w:r>
      <w:r w:rsidRPr="000833B9">
        <w:rPr>
          <w:b/>
          <w:i w:val="0"/>
        </w:rPr>
        <w:t>:</w:t>
      </w:r>
      <w:r w:rsidRPr="000833B9">
        <w:rPr>
          <w:i w:val="0"/>
        </w:rPr>
        <w:t xml:space="preserve"> </w:t>
      </w:r>
      <w:r>
        <w:rPr>
          <w:i w:val="0"/>
        </w:rPr>
        <w:t>Minimum temporal cluster size.</w:t>
      </w:r>
    </w:p>
    <w:p w:rsidR="00FD26B1" w:rsidRDefault="00E663F9">
      <w:pPr>
        <w:pStyle w:val="Heading1"/>
        <w:ind w:left="720" w:hanging="720"/>
        <w:rPr>
          <w:i w:val="0"/>
        </w:rPr>
      </w:pPr>
      <w:r w:rsidRPr="00125D75">
        <w:rPr>
          <w:i w:val="0"/>
        </w:rPr>
        <w:t>2015</w:t>
      </w:r>
      <w:r w:rsidR="00FD26B1" w:rsidRPr="00FD26B1">
        <w:rPr>
          <w:i w:val="0"/>
        </w:rPr>
        <w:t xml:space="preserve"> </w:t>
      </w:r>
      <w:r w:rsidR="00FD26B1" w:rsidRPr="000833B9">
        <w:rPr>
          <w:i w:val="0"/>
        </w:rPr>
        <w:tab/>
      </w:r>
      <w:r w:rsidR="00FD26B1" w:rsidRPr="000833B9">
        <w:rPr>
          <w:b/>
          <w:i w:val="0"/>
        </w:rPr>
        <w:t>Version 9.</w:t>
      </w:r>
      <w:r w:rsidR="00FD26B1">
        <w:rPr>
          <w:b/>
          <w:i w:val="0"/>
        </w:rPr>
        <w:t>4</w:t>
      </w:r>
      <w:r w:rsidR="00FD26B1" w:rsidRPr="000833B9">
        <w:rPr>
          <w:b/>
          <w:i w:val="0"/>
        </w:rPr>
        <w:t>:</w:t>
      </w:r>
      <w:r w:rsidR="00FD26B1" w:rsidRPr="000833B9">
        <w:rPr>
          <w:i w:val="0"/>
        </w:rPr>
        <w:t xml:space="preserve"> </w:t>
      </w:r>
      <w:r w:rsidR="007E36BC">
        <w:rPr>
          <w:i w:val="0"/>
        </w:rPr>
        <w:t>Shapefile</w:t>
      </w:r>
      <w:r w:rsidR="00FD26B1">
        <w:rPr>
          <w:i w:val="0"/>
        </w:rPr>
        <w:t xml:space="preserve"> input, Temporal graphs, Oliveira’s F.</w:t>
      </w:r>
    </w:p>
    <w:p w:rsidR="002628A8" w:rsidRPr="002628A8" w:rsidRDefault="002628A8" w:rsidP="002628A8">
      <w:pPr>
        <w:pStyle w:val="Heading1"/>
        <w:ind w:left="720" w:hanging="720"/>
        <w:rPr>
          <w:i w:val="0"/>
        </w:rPr>
      </w:pPr>
      <w:r w:rsidRPr="009F0CD4">
        <w:rPr>
          <w:i w:val="0"/>
        </w:rPr>
        <w:t>2018</w:t>
      </w:r>
      <w:r w:rsidRPr="00FD26B1">
        <w:rPr>
          <w:i w:val="0"/>
        </w:rPr>
        <w:t xml:space="preserve"> </w:t>
      </w:r>
      <w:r w:rsidRPr="000833B9">
        <w:rPr>
          <w:i w:val="0"/>
        </w:rPr>
        <w:tab/>
      </w:r>
      <w:r w:rsidR="009F0CD4" w:rsidRPr="000833B9">
        <w:rPr>
          <w:b/>
          <w:i w:val="0"/>
        </w:rPr>
        <w:t>Version 9.</w:t>
      </w:r>
      <w:r w:rsidR="009F0CD4">
        <w:rPr>
          <w:b/>
          <w:i w:val="0"/>
        </w:rPr>
        <w:t>5</w:t>
      </w:r>
      <w:r w:rsidRPr="000833B9">
        <w:rPr>
          <w:b/>
          <w:i w:val="0"/>
        </w:rPr>
        <w:t>:</w:t>
      </w:r>
      <w:r w:rsidRPr="000833B9">
        <w:rPr>
          <w:i w:val="0"/>
        </w:rPr>
        <w:t xml:space="preserve"> </w:t>
      </w:r>
      <w:r w:rsidRPr="002628A8">
        <w:rPr>
          <w:i w:val="0"/>
        </w:rPr>
        <w:t>Seasonal</w:t>
      </w:r>
      <w:r w:rsidR="005C026E">
        <w:rPr>
          <w:i w:val="0"/>
        </w:rPr>
        <w:t xml:space="preserve"> </w:t>
      </w:r>
      <w:r w:rsidRPr="002628A8">
        <w:rPr>
          <w:i w:val="0"/>
        </w:rPr>
        <w:t>scan statistic</w:t>
      </w:r>
      <w:r>
        <w:rPr>
          <w:i w:val="0"/>
        </w:rPr>
        <w:t xml:space="preserve">, Cluster </w:t>
      </w:r>
      <w:r w:rsidR="00AD42CB">
        <w:rPr>
          <w:i w:val="0"/>
        </w:rPr>
        <w:t>r</w:t>
      </w:r>
      <w:r>
        <w:rPr>
          <w:i w:val="0"/>
        </w:rPr>
        <w:t>estrictions</w:t>
      </w:r>
      <w:r w:rsidR="00AD42CB">
        <w:rPr>
          <w:i w:val="0"/>
        </w:rPr>
        <w:t xml:space="preserve"> by risk level or minimum number of cases, Spatial output graph for Cartesian coordinates</w:t>
      </w:r>
    </w:p>
    <w:p w:rsidR="008932DE" w:rsidRPr="002628A8" w:rsidRDefault="008932DE" w:rsidP="008932DE">
      <w:pPr>
        <w:pStyle w:val="Heading1"/>
        <w:ind w:left="720" w:hanging="720"/>
        <w:rPr>
          <w:i w:val="0"/>
        </w:rPr>
      </w:pPr>
      <w:r w:rsidRPr="009F0CD4">
        <w:rPr>
          <w:i w:val="0"/>
        </w:rPr>
        <w:t>2018</w:t>
      </w:r>
      <w:r w:rsidRPr="00FD26B1">
        <w:rPr>
          <w:i w:val="0"/>
        </w:rPr>
        <w:t xml:space="preserve"> </w:t>
      </w:r>
      <w:r w:rsidRPr="000833B9">
        <w:rPr>
          <w:i w:val="0"/>
        </w:rPr>
        <w:tab/>
      </w:r>
      <w:r w:rsidRPr="000833B9">
        <w:rPr>
          <w:b/>
          <w:i w:val="0"/>
        </w:rPr>
        <w:t>Version 9.</w:t>
      </w:r>
      <w:r>
        <w:rPr>
          <w:b/>
          <w:i w:val="0"/>
        </w:rPr>
        <w:t>6</w:t>
      </w:r>
      <w:r w:rsidRPr="000833B9">
        <w:rPr>
          <w:b/>
          <w:i w:val="0"/>
        </w:rPr>
        <w:t>:</w:t>
      </w:r>
      <w:r w:rsidRPr="000833B9">
        <w:rPr>
          <w:i w:val="0"/>
        </w:rPr>
        <w:t xml:space="preserve"> </w:t>
      </w:r>
      <w:r>
        <w:rPr>
          <w:i w:val="0"/>
        </w:rPr>
        <w:t>Google Maps geographical output, Spatial output graph for Latitude/Longitude coordinates</w:t>
      </w:r>
    </w:p>
    <w:p w:rsidR="00E33079" w:rsidRDefault="00E33079" w:rsidP="00E33079">
      <w:pPr>
        <w:ind w:left="720" w:hanging="720"/>
        <w:jc w:val="both"/>
        <w:rPr>
          <w:bCs/>
        </w:rPr>
      </w:pPr>
    </w:p>
    <w:p w:rsidR="001A0519" w:rsidRDefault="001A0519" w:rsidP="00E33079">
      <w:pPr>
        <w:ind w:left="720" w:hanging="720"/>
        <w:jc w:val="both"/>
        <w:rPr>
          <w:bCs/>
        </w:rPr>
      </w:pPr>
    </w:p>
    <w:p w:rsidR="00664847" w:rsidRDefault="00664847">
      <w:pPr>
        <w:pStyle w:val="Heading5"/>
      </w:pPr>
      <w:r>
        <w:t>DETAILS</w:t>
      </w:r>
    </w:p>
    <w:p w:rsidR="00C40BA9" w:rsidRDefault="00C40BA9" w:rsidP="00C40BA9">
      <w:pPr>
        <w:ind w:left="360" w:hanging="360"/>
        <w:jc w:val="both"/>
        <w:rPr>
          <w:b/>
        </w:rPr>
      </w:pPr>
      <w:r>
        <w:rPr>
          <w:b/>
        </w:rPr>
        <w:t>Version 9.6</w:t>
      </w:r>
      <w:r>
        <w:rPr>
          <w:b/>
        </w:rPr>
        <w:t>.1</w:t>
      </w:r>
      <w:r>
        <w:rPr>
          <w:b/>
        </w:rPr>
        <w:t xml:space="preserve">, </w:t>
      </w:r>
      <w:r>
        <w:rPr>
          <w:b/>
        </w:rPr>
        <w:t>September</w:t>
      </w:r>
      <w:r>
        <w:rPr>
          <w:b/>
        </w:rPr>
        <w:t xml:space="preserve"> 20</w:t>
      </w:r>
      <w:r>
        <w:rPr>
          <w:b/>
        </w:rPr>
        <w:t>20</w:t>
      </w:r>
    </w:p>
    <w:p w:rsidR="00C40BA9" w:rsidRPr="00125D75" w:rsidRDefault="00C40BA9" w:rsidP="00C40BA9">
      <w:pPr>
        <w:jc w:val="both"/>
        <w:rPr>
          <w:i/>
        </w:rPr>
      </w:pPr>
      <w:r w:rsidRPr="00125D75">
        <w:rPr>
          <w:i/>
        </w:rPr>
        <w:t>Minor Fixes</w:t>
      </w:r>
    </w:p>
    <w:p w:rsidR="00C40BA9" w:rsidRDefault="00A65EC1" w:rsidP="00C40BA9">
      <w:pPr>
        <w:ind w:left="360" w:hanging="360"/>
        <w:jc w:val="both"/>
        <w:rPr>
          <w:color w:val="212121"/>
        </w:rPr>
      </w:pPr>
      <w:r>
        <w:rPr>
          <w:color w:val="212121"/>
        </w:rPr>
        <w:t>Correction to prospective analyses when performing temporal adjustments</w:t>
      </w:r>
      <w:r w:rsidR="00C40BA9">
        <w:rPr>
          <w:color w:val="212121"/>
        </w:rPr>
        <w:t>.</w:t>
      </w:r>
    </w:p>
    <w:p w:rsidR="00A65EC1" w:rsidRDefault="00A65EC1" w:rsidP="00C40BA9">
      <w:pPr>
        <w:ind w:left="360" w:hanging="360"/>
        <w:jc w:val="both"/>
        <w:rPr>
          <w:color w:val="212121"/>
        </w:rPr>
      </w:pPr>
      <w:r>
        <w:rPr>
          <w:color w:val="212121"/>
        </w:rPr>
        <w:t>Fixed program error involving multiple coordinates per location.</w:t>
      </w:r>
      <w:bookmarkStart w:id="0" w:name="_GoBack"/>
      <w:bookmarkEnd w:id="0"/>
    </w:p>
    <w:p w:rsidR="00C40BA9" w:rsidRDefault="00C40BA9" w:rsidP="008932DE">
      <w:pPr>
        <w:ind w:left="360" w:hanging="360"/>
        <w:jc w:val="both"/>
        <w:rPr>
          <w:b/>
        </w:rPr>
      </w:pPr>
    </w:p>
    <w:p w:rsidR="008932DE" w:rsidRDefault="008932DE" w:rsidP="008932DE">
      <w:pPr>
        <w:ind w:left="360" w:hanging="360"/>
        <w:jc w:val="both"/>
        <w:rPr>
          <w:b/>
        </w:rPr>
      </w:pPr>
      <w:r>
        <w:rPr>
          <w:b/>
        </w:rPr>
        <w:t>Version 9.6, March 2018</w:t>
      </w:r>
    </w:p>
    <w:p w:rsidR="001A0519" w:rsidRDefault="001A0519" w:rsidP="008932DE">
      <w:pPr>
        <w:ind w:left="360" w:hanging="360"/>
        <w:jc w:val="both"/>
        <w:rPr>
          <w:bCs/>
        </w:rPr>
      </w:pPr>
      <w:r w:rsidRPr="00D86577">
        <w:rPr>
          <w:i/>
        </w:rPr>
        <w:t>Improvements</w:t>
      </w:r>
      <w:r>
        <w:rPr>
          <w:bCs/>
        </w:rPr>
        <w:t xml:space="preserve"> </w:t>
      </w:r>
    </w:p>
    <w:p w:rsidR="008932DE" w:rsidRDefault="008932DE" w:rsidP="008932DE">
      <w:pPr>
        <w:ind w:left="360" w:hanging="360"/>
        <w:jc w:val="both"/>
        <w:rPr>
          <w:bCs/>
        </w:rPr>
      </w:pPr>
      <w:r>
        <w:rPr>
          <w:bCs/>
        </w:rPr>
        <w:t>Geographical output</w:t>
      </w:r>
      <w:r w:rsidR="001A0519">
        <w:rPr>
          <w:bCs/>
        </w:rPr>
        <w:t xml:space="preserve"> for Google Maps</w:t>
      </w:r>
    </w:p>
    <w:p w:rsidR="004662EB" w:rsidRPr="00D86577" w:rsidRDefault="004662EB" w:rsidP="008932DE">
      <w:pPr>
        <w:ind w:left="360" w:hanging="360"/>
        <w:jc w:val="both"/>
      </w:pPr>
      <w:r>
        <w:t xml:space="preserve">Spatial output graph </w:t>
      </w:r>
      <w:r w:rsidR="001A0519">
        <w:t xml:space="preserve">in HTML </w:t>
      </w:r>
      <w:r>
        <w:t xml:space="preserve">for </w:t>
      </w:r>
      <w:r w:rsidR="001A0519">
        <w:t>latitude/l</w:t>
      </w:r>
      <w:r w:rsidRPr="004662EB">
        <w:t>ongitude</w:t>
      </w:r>
      <w:r>
        <w:t xml:space="preserve"> coordinates</w:t>
      </w:r>
    </w:p>
    <w:p w:rsidR="001A0519" w:rsidRDefault="001A0519" w:rsidP="008932DE">
      <w:pPr>
        <w:ind w:left="360" w:hanging="360"/>
        <w:jc w:val="both"/>
        <w:rPr>
          <w:bCs/>
        </w:rPr>
      </w:pPr>
    </w:p>
    <w:p w:rsidR="008932DE" w:rsidRPr="00125D75" w:rsidRDefault="008932DE" w:rsidP="008932DE">
      <w:pPr>
        <w:jc w:val="both"/>
        <w:rPr>
          <w:i/>
        </w:rPr>
      </w:pPr>
      <w:r w:rsidRPr="00125D75">
        <w:rPr>
          <w:i/>
        </w:rPr>
        <w:t>Minor Fixes</w:t>
      </w:r>
    </w:p>
    <w:p w:rsidR="001A0519" w:rsidRDefault="001A0519" w:rsidP="001A0519">
      <w:pPr>
        <w:ind w:left="360" w:hanging="360"/>
        <w:jc w:val="both"/>
        <w:rPr>
          <w:bCs/>
        </w:rPr>
      </w:pPr>
      <w:r>
        <w:rPr>
          <w:bCs/>
        </w:rPr>
        <w:t>Multinomial model categories now permit alphanumeric data.</w:t>
      </w:r>
    </w:p>
    <w:p w:rsidR="001A0519" w:rsidRDefault="001A0519" w:rsidP="001A0519">
      <w:pPr>
        <w:ind w:left="360" w:hanging="360"/>
        <w:jc w:val="both"/>
        <w:rPr>
          <w:color w:val="212121"/>
        </w:rPr>
      </w:pPr>
      <w:r>
        <w:rPr>
          <w:bCs/>
        </w:rPr>
        <w:t>Population now reported in additional output files.</w:t>
      </w:r>
    </w:p>
    <w:p w:rsidR="00230DD5" w:rsidRDefault="006A0AFD" w:rsidP="00230DD5">
      <w:pPr>
        <w:ind w:left="360" w:hanging="360"/>
        <w:jc w:val="both"/>
        <w:rPr>
          <w:color w:val="212121"/>
        </w:rPr>
      </w:pPr>
      <w:r>
        <w:rPr>
          <w:color w:val="212121"/>
        </w:rPr>
        <w:t>Mac version updated to work with</w:t>
      </w:r>
      <w:r w:rsidR="00230DD5">
        <w:rPr>
          <w:color w:val="212121"/>
        </w:rPr>
        <w:t xml:space="preserve"> Oracle Java 9</w:t>
      </w:r>
      <w:r w:rsidR="00D30827">
        <w:rPr>
          <w:color w:val="212121"/>
        </w:rPr>
        <w:t>.</w:t>
      </w:r>
    </w:p>
    <w:p w:rsidR="00A5257C" w:rsidRDefault="00A5257C" w:rsidP="00230DD5">
      <w:pPr>
        <w:ind w:left="360" w:hanging="360"/>
        <w:jc w:val="both"/>
        <w:rPr>
          <w:color w:val="212121"/>
        </w:rPr>
      </w:pPr>
      <w:r>
        <w:rPr>
          <w:color w:val="212121"/>
        </w:rPr>
        <w:t>Fixed program crash when reporting error from command-line executable.</w:t>
      </w:r>
    </w:p>
    <w:p w:rsidR="008932DE" w:rsidRDefault="008932DE" w:rsidP="005C026E">
      <w:pPr>
        <w:ind w:left="360" w:hanging="360"/>
        <w:jc w:val="both"/>
        <w:rPr>
          <w:b/>
        </w:rPr>
      </w:pPr>
    </w:p>
    <w:p w:rsidR="005C026E" w:rsidRDefault="005C026E" w:rsidP="005C026E">
      <w:pPr>
        <w:ind w:left="360" w:hanging="360"/>
        <w:jc w:val="both"/>
        <w:rPr>
          <w:b/>
        </w:rPr>
      </w:pPr>
      <w:r>
        <w:rPr>
          <w:b/>
        </w:rPr>
        <w:lastRenderedPageBreak/>
        <w:t>Version 9.5, January 2018</w:t>
      </w:r>
    </w:p>
    <w:p w:rsidR="005C026E" w:rsidRPr="00D86577" w:rsidRDefault="005C026E" w:rsidP="005C026E">
      <w:pPr>
        <w:ind w:left="360" w:hanging="360"/>
        <w:jc w:val="both"/>
        <w:rPr>
          <w:i/>
        </w:rPr>
      </w:pPr>
      <w:r w:rsidRPr="00D86577">
        <w:rPr>
          <w:i/>
        </w:rPr>
        <w:t>New Analytical Features</w:t>
      </w:r>
    </w:p>
    <w:p w:rsidR="005C026E" w:rsidRDefault="005C026E" w:rsidP="005C026E">
      <w:pPr>
        <w:ind w:left="360" w:hanging="360"/>
        <w:jc w:val="both"/>
        <w:rPr>
          <w:bCs/>
        </w:rPr>
      </w:pPr>
      <w:r>
        <w:rPr>
          <w:bCs/>
        </w:rPr>
        <w:t>S</w:t>
      </w:r>
      <w:r w:rsidRPr="005C026E">
        <w:rPr>
          <w:bCs/>
        </w:rPr>
        <w:t xml:space="preserve">easonal scan statistic where the data is on a </w:t>
      </w:r>
      <w:r w:rsidR="00AD42CB">
        <w:rPr>
          <w:bCs/>
        </w:rPr>
        <w:t xml:space="preserve">circle or other </w:t>
      </w:r>
      <w:r w:rsidRPr="005C026E">
        <w:rPr>
          <w:bCs/>
        </w:rPr>
        <w:t>connecting loop</w:t>
      </w:r>
      <w:r w:rsidRPr="00D86577">
        <w:rPr>
          <w:bCs/>
        </w:rPr>
        <w:t>.</w:t>
      </w:r>
    </w:p>
    <w:p w:rsidR="005C026E"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Boscoe’s </w:t>
      </w:r>
      <w:r w:rsidR="00AD42CB">
        <w:rPr>
          <w:bCs/>
        </w:rPr>
        <w:t>l</w:t>
      </w:r>
      <w:r w:rsidRPr="005C026E">
        <w:rPr>
          <w:bCs/>
        </w:rPr>
        <w:t>imit o</w:t>
      </w:r>
      <w:r w:rsidR="00AD42CB">
        <w:rPr>
          <w:bCs/>
        </w:rPr>
        <w:t>n</w:t>
      </w:r>
      <w:r w:rsidRPr="005C026E">
        <w:rPr>
          <w:bCs/>
        </w:rPr>
        <w:t xml:space="preserve"> </w:t>
      </w:r>
      <w:r w:rsidR="00AD42CB">
        <w:rPr>
          <w:bCs/>
        </w:rPr>
        <w:t>c</w:t>
      </w:r>
      <w:r w:rsidRPr="005C026E">
        <w:rPr>
          <w:bCs/>
        </w:rPr>
        <w:t xml:space="preserve">lusters by </w:t>
      </w:r>
      <w:r w:rsidR="00AD42CB">
        <w:rPr>
          <w:bCs/>
        </w:rPr>
        <w:t>r</w:t>
      </w:r>
      <w:r w:rsidRPr="005C026E">
        <w:rPr>
          <w:bCs/>
        </w:rPr>
        <w:t xml:space="preserve">isk </w:t>
      </w:r>
      <w:r w:rsidR="00AD42CB">
        <w:rPr>
          <w:bCs/>
        </w:rPr>
        <w:t>l</w:t>
      </w:r>
      <w:r w:rsidRPr="005C026E">
        <w:rPr>
          <w:bCs/>
        </w:rPr>
        <w:t>evel</w:t>
      </w:r>
    </w:p>
    <w:p w:rsidR="005C026E" w:rsidRPr="00D86577" w:rsidRDefault="005C026E" w:rsidP="005C026E">
      <w:pPr>
        <w:ind w:left="360" w:hanging="360"/>
        <w:jc w:val="both"/>
        <w:rPr>
          <w:bCs/>
        </w:rPr>
      </w:pPr>
      <w:r w:rsidRPr="005C026E">
        <w:rPr>
          <w:bCs/>
        </w:rPr>
        <w:t xml:space="preserve">Cluster </w:t>
      </w:r>
      <w:r w:rsidR="00AD42CB">
        <w:rPr>
          <w:bCs/>
        </w:rPr>
        <w:t>r</w:t>
      </w:r>
      <w:r w:rsidRPr="005C026E">
        <w:rPr>
          <w:bCs/>
        </w:rPr>
        <w:t>estrictions</w:t>
      </w:r>
      <w:r>
        <w:rPr>
          <w:bCs/>
        </w:rPr>
        <w:t xml:space="preserve">: </w:t>
      </w:r>
      <w:r w:rsidRPr="005C026E">
        <w:rPr>
          <w:bCs/>
        </w:rPr>
        <w:t xml:space="preserve">Minimum </w:t>
      </w:r>
      <w:r w:rsidR="00AD42CB">
        <w:rPr>
          <w:bCs/>
        </w:rPr>
        <w:t>n</w:t>
      </w:r>
      <w:r w:rsidRPr="005C026E">
        <w:rPr>
          <w:bCs/>
        </w:rPr>
        <w:t xml:space="preserve">umber of </w:t>
      </w:r>
      <w:r w:rsidR="00AD42CB">
        <w:rPr>
          <w:bCs/>
        </w:rPr>
        <w:t>c</w:t>
      </w:r>
      <w:r w:rsidRPr="005C026E">
        <w:rPr>
          <w:bCs/>
        </w:rPr>
        <w:t>ases</w:t>
      </w:r>
    </w:p>
    <w:p w:rsidR="00AD42CB" w:rsidRPr="00D86577" w:rsidRDefault="00AD42CB" w:rsidP="00AD42CB">
      <w:pPr>
        <w:ind w:left="360" w:hanging="360"/>
        <w:jc w:val="both"/>
      </w:pPr>
      <w:r w:rsidRPr="001A190C">
        <w:rPr>
          <w:bCs/>
        </w:rPr>
        <w:t>Gumbel p-values for purely spatial ordinal and multinomial</w:t>
      </w:r>
      <w:r>
        <w:rPr>
          <w:bCs/>
        </w:rPr>
        <w:t xml:space="preserve"> probability models</w:t>
      </w:r>
    </w:p>
    <w:p w:rsidR="005C026E" w:rsidRPr="00125D75" w:rsidRDefault="005C026E" w:rsidP="005C026E">
      <w:pPr>
        <w:ind w:left="360" w:hanging="360"/>
        <w:jc w:val="both"/>
        <w:rPr>
          <w:b/>
        </w:rPr>
      </w:pPr>
    </w:p>
    <w:p w:rsidR="005C026E" w:rsidRPr="00D86577" w:rsidRDefault="005C026E" w:rsidP="005C026E">
      <w:pPr>
        <w:ind w:left="360" w:hanging="360"/>
        <w:jc w:val="both"/>
        <w:rPr>
          <w:i/>
        </w:rPr>
      </w:pPr>
      <w:r w:rsidRPr="00D86577">
        <w:rPr>
          <w:i/>
        </w:rPr>
        <w:t>Other Improvements</w:t>
      </w:r>
    </w:p>
    <w:p w:rsidR="00AD42CB" w:rsidRDefault="00AD42CB" w:rsidP="00AD42CB">
      <w:pPr>
        <w:ind w:left="360" w:hanging="360"/>
        <w:jc w:val="both"/>
        <w:rPr>
          <w:bCs/>
        </w:rPr>
      </w:pPr>
      <w:r>
        <w:rPr>
          <w:bCs/>
        </w:rPr>
        <w:t>Spatial output graph for Cartesian coordinates in HTML</w:t>
      </w:r>
    </w:p>
    <w:p w:rsidR="005C026E" w:rsidRPr="00D86577" w:rsidRDefault="000233B0" w:rsidP="005C026E">
      <w:pPr>
        <w:ind w:left="360" w:hanging="360"/>
        <w:jc w:val="both"/>
      </w:pPr>
      <w:r>
        <w:rPr>
          <w:color w:val="212121"/>
        </w:rPr>
        <w:t>Removed prospective start date from GUI. Still available from command-line</w:t>
      </w:r>
      <w:r w:rsidR="005C026E" w:rsidRPr="00D86577">
        <w:t>.</w:t>
      </w:r>
    </w:p>
    <w:p w:rsidR="005C026E" w:rsidRPr="00D86577" w:rsidRDefault="000233B0" w:rsidP="005C026E">
      <w:pPr>
        <w:ind w:left="360" w:hanging="360"/>
        <w:jc w:val="both"/>
        <w:rPr>
          <w:bCs/>
        </w:rPr>
      </w:pPr>
      <w:r>
        <w:rPr>
          <w:color w:val="212121"/>
        </w:rPr>
        <w:t xml:space="preserve">Improved reporting </w:t>
      </w:r>
      <w:r w:rsidR="00AD42CB">
        <w:rPr>
          <w:color w:val="212121"/>
        </w:rPr>
        <w:t xml:space="preserve">on the computing </w:t>
      </w:r>
      <w:r>
        <w:rPr>
          <w:color w:val="212121"/>
        </w:rPr>
        <w:t>time to completion</w:t>
      </w:r>
    </w:p>
    <w:p w:rsidR="000233B0" w:rsidRDefault="000233B0" w:rsidP="000233B0">
      <w:pPr>
        <w:ind w:left="360" w:hanging="360"/>
        <w:jc w:val="both"/>
        <w:rPr>
          <w:bCs/>
        </w:rPr>
      </w:pPr>
      <w:r>
        <w:rPr>
          <w:color w:val="212121"/>
        </w:rPr>
        <w:t>Option to have column header with Excel import</w:t>
      </w:r>
      <w:r w:rsidR="005C026E" w:rsidRPr="00D86577">
        <w:rPr>
          <w:bCs/>
        </w:rPr>
        <w:t>.</w:t>
      </w:r>
    </w:p>
    <w:p w:rsidR="000233B0" w:rsidRDefault="000233B0" w:rsidP="000233B0">
      <w:pPr>
        <w:ind w:left="360" w:hanging="360"/>
        <w:jc w:val="both"/>
        <w:rPr>
          <w:color w:val="212121"/>
        </w:rPr>
      </w:pPr>
      <w:r>
        <w:rPr>
          <w:color w:val="212121"/>
        </w:rPr>
        <w:t xml:space="preserve">Updated </w:t>
      </w:r>
      <w:r w:rsidR="00AD42CB">
        <w:rPr>
          <w:color w:val="212121"/>
        </w:rPr>
        <w:t>s</w:t>
      </w:r>
      <w:r>
        <w:rPr>
          <w:color w:val="212121"/>
        </w:rPr>
        <w:t xml:space="preserve">urvival example data set </w:t>
      </w:r>
      <w:r w:rsidR="00AD42CB">
        <w:rPr>
          <w:color w:val="212121"/>
        </w:rPr>
        <w:t xml:space="preserve">to work </w:t>
      </w:r>
      <w:r>
        <w:rPr>
          <w:color w:val="212121"/>
        </w:rPr>
        <w:t xml:space="preserve">for </w:t>
      </w:r>
      <w:r w:rsidR="00AD42CB">
        <w:rPr>
          <w:color w:val="212121"/>
        </w:rPr>
        <w:t xml:space="preserve">the </w:t>
      </w:r>
      <w:r>
        <w:rPr>
          <w:color w:val="212121"/>
        </w:rPr>
        <w:t>seasonal scan statistic</w:t>
      </w:r>
    </w:p>
    <w:p w:rsidR="000233B0" w:rsidRDefault="000233B0" w:rsidP="000233B0">
      <w:pPr>
        <w:ind w:left="360" w:hanging="360"/>
        <w:jc w:val="both"/>
        <w:rPr>
          <w:color w:val="212121"/>
        </w:rPr>
      </w:pPr>
      <w:r>
        <w:rPr>
          <w:color w:val="212121"/>
        </w:rPr>
        <w:t>Mac version updated to Oracle Java</w:t>
      </w:r>
    </w:p>
    <w:p w:rsidR="005C026E" w:rsidRPr="00D86577" w:rsidRDefault="005C026E" w:rsidP="005C026E">
      <w:pPr>
        <w:ind w:left="360" w:hanging="360"/>
        <w:jc w:val="both"/>
        <w:rPr>
          <w:bCs/>
        </w:rPr>
      </w:pPr>
    </w:p>
    <w:p w:rsidR="005C026E" w:rsidRPr="00125D75" w:rsidRDefault="005C026E" w:rsidP="005C026E">
      <w:pPr>
        <w:jc w:val="both"/>
        <w:rPr>
          <w:i/>
        </w:rPr>
      </w:pPr>
      <w:r w:rsidRPr="00125D75">
        <w:rPr>
          <w:i/>
        </w:rPr>
        <w:t>Minor Fixes</w:t>
      </w:r>
    </w:p>
    <w:p w:rsidR="00FA1CBF" w:rsidRPr="00D86577" w:rsidRDefault="00FA1CBF" w:rsidP="00FA1CBF">
      <w:pPr>
        <w:ind w:left="360" w:hanging="360"/>
        <w:jc w:val="both"/>
        <w:rPr>
          <w:bCs/>
        </w:rPr>
      </w:pPr>
      <w:r>
        <w:rPr>
          <w:color w:val="212121"/>
        </w:rPr>
        <w:t>KML section header set to standard results filename</w:t>
      </w:r>
    </w:p>
    <w:p w:rsidR="005C026E" w:rsidRDefault="005D2CF3" w:rsidP="005C026E">
      <w:pPr>
        <w:ind w:left="360" w:hanging="360"/>
        <w:jc w:val="both"/>
        <w:rPr>
          <w:bCs/>
        </w:rPr>
      </w:pPr>
      <w:r>
        <w:rPr>
          <w:bCs/>
        </w:rPr>
        <w:t xml:space="preserve">Fixed version 9.4.3 </w:t>
      </w:r>
      <w:r w:rsidR="00FA1CBF">
        <w:rPr>
          <w:bCs/>
        </w:rPr>
        <w:t xml:space="preserve">bug </w:t>
      </w:r>
      <w:r>
        <w:rPr>
          <w:bCs/>
        </w:rPr>
        <w:t xml:space="preserve">where using </w:t>
      </w:r>
      <w:r w:rsidRPr="005D2CF3">
        <w:rPr>
          <w:bCs/>
        </w:rPr>
        <w:t>non-</w:t>
      </w:r>
      <w:r w:rsidR="00BD677D" w:rsidRPr="005D2CF3">
        <w:rPr>
          <w:bCs/>
        </w:rPr>
        <w:t>Euclidian</w:t>
      </w:r>
      <w:r w:rsidRPr="005D2CF3">
        <w:rPr>
          <w:bCs/>
        </w:rPr>
        <w:t xml:space="preserve"> neighbors file </w:t>
      </w:r>
      <w:r>
        <w:rPr>
          <w:bCs/>
        </w:rPr>
        <w:t xml:space="preserve">and requesting </w:t>
      </w:r>
      <w:r w:rsidR="005C026E" w:rsidRPr="00D86577">
        <w:rPr>
          <w:bCs/>
        </w:rPr>
        <w:t>‘</w:t>
      </w:r>
      <w:r>
        <w:rPr>
          <w:bCs/>
        </w:rPr>
        <w:t>Location</w:t>
      </w:r>
      <w:r w:rsidR="005C026E" w:rsidRPr="00D86577">
        <w:rPr>
          <w:bCs/>
        </w:rPr>
        <w:t xml:space="preserve"> Information </w:t>
      </w:r>
      <w:r>
        <w:rPr>
          <w:bCs/>
        </w:rPr>
        <w:t>F</w:t>
      </w:r>
      <w:r w:rsidR="005C026E" w:rsidRPr="00D86577">
        <w:rPr>
          <w:bCs/>
        </w:rPr>
        <w:t>ile</w:t>
      </w:r>
      <w:r>
        <w:rPr>
          <w:bCs/>
        </w:rPr>
        <w:t>’ caused program exception</w:t>
      </w:r>
      <w:r w:rsidR="005C026E" w:rsidRPr="00D86577">
        <w:rPr>
          <w:bCs/>
        </w:rPr>
        <w:t>.</w:t>
      </w:r>
    </w:p>
    <w:p w:rsidR="00BA1781" w:rsidRDefault="00BA1781" w:rsidP="005C026E">
      <w:pPr>
        <w:ind w:left="360" w:hanging="360"/>
        <w:jc w:val="both"/>
        <w:rPr>
          <w:bCs/>
        </w:rPr>
      </w:pPr>
      <w:r>
        <w:rPr>
          <w:bCs/>
        </w:rPr>
        <w:t>Fixed bug</w:t>
      </w:r>
      <w:r w:rsidR="00FA1CBF">
        <w:rPr>
          <w:bCs/>
        </w:rPr>
        <w:t>s</w:t>
      </w:r>
      <w:r>
        <w:rPr>
          <w:bCs/>
        </w:rPr>
        <w:t xml:space="preserve"> in </w:t>
      </w:r>
      <w:r w:rsidR="00FA1CBF">
        <w:rPr>
          <w:bCs/>
        </w:rPr>
        <w:t xml:space="preserve">the </w:t>
      </w:r>
      <w:r>
        <w:rPr>
          <w:bCs/>
        </w:rPr>
        <w:t xml:space="preserve">KML </w:t>
      </w:r>
      <w:r w:rsidR="00FA1CBF">
        <w:rPr>
          <w:bCs/>
        </w:rPr>
        <w:t xml:space="preserve">output </w:t>
      </w:r>
      <w:r>
        <w:rPr>
          <w:bCs/>
        </w:rPr>
        <w:t xml:space="preserve">file when </w:t>
      </w:r>
      <w:r w:rsidR="00FA1CBF">
        <w:rPr>
          <w:bCs/>
        </w:rPr>
        <w:t xml:space="preserve">using the ordinal model (color display reversed) or </w:t>
      </w:r>
      <w:r>
        <w:rPr>
          <w:bCs/>
        </w:rPr>
        <w:t>executing iterative scan</w:t>
      </w:r>
      <w:r w:rsidR="00FA1CBF">
        <w:rPr>
          <w:bCs/>
        </w:rPr>
        <w:t xml:space="preserve"> statistic (</w:t>
      </w:r>
      <w:r>
        <w:rPr>
          <w:bCs/>
        </w:rPr>
        <w:t>only the first iteration’s cluster was reported</w:t>
      </w:r>
      <w:r w:rsidR="00FA1CBF">
        <w:rPr>
          <w:bCs/>
        </w:rPr>
        <w:t>)</w:t>
      </w:r>
      <w:r>
        <w:rPr>
          <w:bCs/>
        </w:rPr>
        <w:t>.</w:t>
      </w:r>
    </w:p>
    <w:p w:rsidR="007C74CA" w:rsidRDefault="001A0612" w:rsidP="005C026E">
      <w:pPr>
        <w:ind w:left="360" w:hanging="360"/>
        <w:jc w:val="both"/>
        <w:rPr>
          <w:bCs/>
        </w:rPr>
      </w:pPr>
      <w:r>
        <w:rPr>
          <w:bCs/>
        </w:rPr>
        <w:t xml:space="preserve">Fixed bug where </w:t>
      </w:r>
      <w:r w:rsidR="00FA1CBF">
        <w:rPr>
          <w:bCs/>
        </w:rPr>
        <w:t xml:space="preserve">analyses </w:t>
      </w:r>
      <w:r>
        <w:rPr>
          <w:bCs/>
        </w:rPr>
        <w:t>using the flexible temporal window</w:t>
      </w:r>
      <w:r w:rsidR="00893F44">
        <w:rPr>
          <w:bCs/>
        </w:rPr>
        <w:t xml:space="preserve"> definition</w:t>
      </w:r>
      <w:r w:rsidR="00697EC7">
        <w:rPr>
          <w:bCs/>
        </w:rPr>
        <w:t xml:space="preserve"> </w:t>
      </w:r>
      <w:r>
        <w:rPr>
          <w:bCs/>
        </w:rPr>
        <w:t xml:space="preserve">could report clusters larger than </w:t>
      </w:r>
      <w:r w:rsidR="00893F44">
        <w:rPr>
          <w:bCs/>
        </w:rPr>
        <w:t xml:space="preserve">the </w:t>
      </w:r>
      <w:r w:rsidR="00697EC7">
        <w:rPr>
          <w:bCs/>
        </w:rPr>
        <w:t xml:space="preserve">specified window </w:t>
      </w:r>
      <w:r>
        <w:rPr>
          <w:bCs/>
        </w:rPr>
        <w:t>range</w:t>
      </w:r>
      <w:r w:rsidR="001867AA">
        <w:rPr>
          <w:bCs/>
        </w:rPr>
        <w:t>s</w:t>
      </w:r>
    </w:p>
    <w:p w:rsidR="0016398B" w:rsidRPr="00D86577" w:rsidRDefault="0016398B" w:rsidP="005C026E">
      <w:pPr>
        <w:ind w:left="360" w:hanging="360"/>
        <w:jc w:val="both"/>
        <w:rPr>
          <w:bCs/>
        </w:rPr>
      </w:pPr>
      <w:r>
        <w:rPr>
          <w:bCs/>
        </w:rPr>
        <w:t>Run history and program configuration file written to user home directory.</w:t>
      </w:r>
    </w:p>
    <w:p w:rsidR="005C026E" w:rsidRDefault="005C026E" w:rsidP="005328CB">
      <w:pPr>
        <w:ind w:left="360" w:hanging="360"/>
        <w:jc w:val="both"/>
        <w:rPr>
          <w:b/>
        </w:rPr>
      </w:pPr>
    </w:p>
    <w:p w:rsidR="005C026E" w:rsidRDefault="005C026E" w:rsidP="005328CB">
      <w:pPr>
        <w:ind w:left="360" w:hanging="360"/>
        <w:jc w:val="both"/>
        <w:rPr>
          <w:b/>
        </w:rPr>
      </w:pPr>
    </w:p>
    <w:p w:rsidR="005328CB" w:rsidRDefault="005328CB" w:rsidP="005328CB">
      <w:pPr>
        <w:ind w:left="360" w:hanging="360"/>
        <w:jc w:val="both"/>
        <w:rPr>
          <w:b/>
        </w:rPr>
      </w:pPr>
      <w:r>
        <w:rPr>
          <w:b/>
        </w:rPr>
        <w:t>Version 9.4.4, August 2016</w:t>
      </w:r>
    </w:p>
    <w:p w:rsidR="005328CB" w:rsidRPr="00D86577" w:rsidRDefault="005328CB" w:rsidP="005328CB">
      <w:pPr>
        <w:ind w:left="360" w:hanging="360"/>
        <w:jc w:val="both"/>
        <w:rPr>
          <w:i/>
        </w:rPr>
      </w:pPr>
      <w:r>
        <w:rPr>
          <w:i/>
        </w:rPr>
        <w:t>Fixes</w:t>
      </w:r>
    </w:p>
    <w:p w:rsidR="005328CB" w:rsidRDefault="001670A1" w:rsidP="005328CB">
      <w:pPr>
        <w:ind w:left="360" w:hanging="360"/>
        <w:jc w:val="both"/>
        <w:rPr>
          <w:bCs/>
        </w:rPr>
      </w:pPr>
      <w:r>
        <w:t>Fixed bug in spatial variation in temporal trend analysis when a cluster has zero population at some point in time</w:t>
      </w:r>
      <w:r w:rsidR="005328CB">
        <w:rPr>
          <w:bCs/>
        </w:rPr>
        <w:t>.</w:t>
      </w:r>
    </w:p>
    <w:p w:rsidR="005328CB" w:rsidRDefault="005328CB" w:rsidP="008749DB">
      <w:pPr>
        <w:ind w:left="360" w:hanging="360"/>
        <w:jc w:val="both"/>
        <w:rPr>
          <w:b/>
        </w:rPr>
      </w:pPr>
    </w:p>
    <w:p w:rsidR="008749DB" w:rsidRDefault="008749DB" w:rsidP="008749DB">
      <w:pPr>
        <w:ind w:left="360" w:hanging="360"/>
        <w:jc w:val="both"/>
        <w:rPr>
          <w:b/>
        </w:rPr>
      </w:pPr>
      <w:r>
        <w:rPr>
          <w:b/>
        </w:rPr>
        <w:t>Version 9.4.3, June 2016</w:t>
      </w:r>
    </w:p>
    <w:p w:rsidR="008749DB" w:rsidRPr="00D86577" w:rsidRDefault="008749DB" w:rsidP="008749DB">
      <w:pPr>
        <w:ind w:left="360" w:hanging="360"/>
        <w:jc w:val="both"/>
        <w:rPr>
          <w:i/>
        </w:rPr>
      </w:pPr>
      <w:r>
        <w:rPr>
          <w:i/>
        </w:rPr>
        <w:t xml:space="preserve">Minor </w:t>
      </w:r>
      <w:r w:rsidRPr="00D86577">
        <w:rPr>
          <w:i/>
        </w:rPr>
        <w:t>Improvements</w:t>
      </w:r>
    </w:p>
    <w:p w:rsidR="008749DB" w:rsidRDefault="00CF2F25" w:rsidP="008749DB">
      <w:pPr>
        <w:ind w:left="360" w:hanging="360"/>
        <w:jc w:val="both"/>
      </w:pPr>
      <w:r>
        <w:rPr>
          <w:bCs/>
        </w:rPr>
        <w:t xml:space="preserve">Optional output file Location Information includes coordinates of </w:t>
      </w:r>
      <w:r w:rsidR="005D604C">
        <w:rPr>
          <w:bCs/>
        </w:rPr>
        <w:t xml:space="preserve">cluster </w:t>
      </w:r>
      <w:r>
        <w:rPr>
          <w:bCs/>
        </w:rPr>
        <w:t>locations</w:t>
      </w:r>
      <w:r w:rsidR="008749DB">
        <w:t>.</w:t>
      </w:r>
    </w:p>
    <w:p w:rsidR="008749DB" w:rsidRDefault="008749DB" w:rsidP="008749DB">
      <w:pPr>
        <w:ind w:left="360" w:hanging="360"/>
        <w:jc w:val="both"/>
        <w:rPr>
          <w:b/>
        </w:rPr>
      </w:pPr>
    </w:p>
    <w:p w:rsidR="008749DB" w:rsidRPr="00D86577" w:rsidRDefault="008749DB" w:rsidP="008749DB">
      <w:pPr>
        <w:ind w:left="360" w:hanging="360"/>
        <w:jc w:val="both"/>
        <w:rPr>
          <w:i/>
        </w:rPr>
      </w:pPr>
      <w:r>
        <w:rPr>
          <w:i/>
        </w:rPr>
        <w:t>Fixes</w:t>
      </w:r>
    </w:p>
    <w:p w:rsidR="008749DB" w:rsidRDefault="006176AD" w:rsidP="008749DB">
      <w:pPr>
        <w:ind w:left="360" w:hanging="360"/>
        <w:jc w:val="both"/>
        <w:rPr>
          <w:bCs/>
        </w:rPr>
      </w:pPr>
      <w:r>
        <w:t>Maximum spatial cluster size</w:t>
      </w:r>
      <w:r>
        <w:rPr>
          <w:bCs/>
        </w:rPr>
        <w:t>s that are less than 1.0 could cause unexpected program behavior.</w:t>
      </w:r>
    </w:p>
    <w:p w:rsidR="006176AD" w:rsidRDefault="006176AD" w:rsidP="008749DB">
      <w:pPr>
        <w:ind w:left="360" w:hanging="360"/>
        <w:jc w:val="both"/>
        <w:rPr>
          <w:bCs/>
        </w:rPr>
      </w:pPr>
      <w:r>
        <w:rPr>
          <w:bCs/>
        </w:rPr>
        <w:t>Select command-line overrides caused ambiguous parameter error.</w:t>
      </w:r>
    </w:p>
    <w:p w:rsidR="006176AD" w:rsidRDefault="00286F64" w:rsidP="008749DB">
      <w:pPr>
        <w:ind w:left="360" w:hanging="360"/>
        <w:jc w:val="both"/>
        <w:rPr>
          <w:bCs/>
        </w:rPr>
      </w:pPr>
      <w:r>
        <w:rPr>
          <w:bCs/>
        </w:rPr>
        <w:t>Corrected memory leak in file wizard.</w:t>
      </w:r>
    </w:p>
    <w:p w:rsidR="0091629F" w:rsidRDefault="0091629F" w:rsidP="008749DB">
      <w:pPr>
        <w:ind w:left="360" w:hanging="360"/>
        <w:jc w:val="both"/>
        <w:rPr>
          <w:bCs/>
        </w:rPr>
      </w:pPr>
      <w:r>
        <w:rPr>
          <w:bCs/>
        </w:rPr>
        <w:t>Revised software update to handle redirect.</w:t>
      </w:r>
    </w:p>
    <w:p w:rsidR="00167E3D" w:rsidRDefault="006D01F4" w:rsidP="008749DB">
      <w:pPr>
        <w:ind w:left="360" w:hanging="360"/>
        <w:jc w:val="both"/>
        <w:rPr>
          <w:bCs/>
        </w:rPr>
      </w:pPr>
      <w:r>
        <w:rPr>
          <w:bCs/>
        </w:rPr>
        <w:t>Correction to t</w:t>
      </w:r>
      <w:r w:rsidR="00167E3D">
        <w:rPr>
          <w:bCs/>
        </w:rPr>
        <w:t xml:space="preserve">emporal graph </w:t>
      </w:r>
      <w:r>
        <w:rPr>
          <w:bCs/>
        </w:rPr>
        <w:t xml:space="preserve">to better </w:t>
      </w:r>
      <w:r w:rsidR="00167E3D">
        <w:rPr>
          <w:bCs/>
        </w:rPr>
        <w:t xml:space="preserve">handle x-axis with </w:t>
      </w:r>
      <w:r>
        <w:rPr>
          <w:bCs/>
        </w:rPr>
        <w:t>many ticks</w:t>
      </w:r>
      <w:r w:rsidR="00167E3D">
        <w:rPr>
          <w:bCs/>
        </w:rPr>
        <w:t>.</w:t>
      </w:r>
    </w:p>
    <w:p w:rsidR="008749DB" w:rsidRDefault="008749DB" w:rsidP="00C2470E">
      <w:pPr>
        <w:ind w:left="360" w:hanging="360"/>
        <w:jc w:val="both"/>
        <w:rPr>
          <w:b/>
        </w:rPr>
      </w:pPr>
    </w:p>
    <w:p w:rsidR="00C2470E" w:rsidRDefault="00C2470E" w:rsidP="00C2470E">
      <w:pPr>
        <w:ind w:left="360" w:hanging="360"/>
        <w:jc w:val="both"/>
        <w:rPr>
          <w:b/>
        </w:rPr>
      </w:pPr>
      <w:r>
        <w:rPr>
          <w:b/>
        </w:rPr>
        <w:t>Version 9.4.2, July 2015</w:t>
      </w:r>
    </w:p>
    <w:p w:rsidR="00C2470E" w:rsidRPr="00D86577" w:rsidRDefault="00C2470E" w:rsidP="00C2470E">
      <w:pPr>
        <w:ind w:left="360" w:hanging="360"/>
        <w:jc w:val="both"/>
        <w:rPr>
          <w:i/>
        </w:rPr>
      </w:pPr>
      <w:r>
        <w:rPr>
          <w:i/>
        </w:rPr>
        <w:t>Fixes</w:t>
      </w:r>
    </w:p>
    <w:p w:rsidR="00C2470E" w:rsidRDefault="00C2470E" w:rsidP="00C2470E">
      <w:pPr>
        <w:ind w:left="360" w:hanging="360"/>
        <w:jc w:val="both"/>
        <w:rPr>
          <w:bCs/>
        </w:rPr>
      </w:pPr>
      <w:r>
        <w:lastRenderedPageBreak/>
        <w:t>Correction to the purely temporal analysis when adjusting for known relative risks at the location level</w:t>
      </w:r>
      <w:r>
        <w:rPr>
          <w:bCs/>
        </w:rPr>
        <w:t>.</w:t>
      </w:r>
    </w:p>
    <w:p w:rsidR="00C2470E" w:rsidRPr="00D86577" w:rsidRDefault="00C2470E" w:rsidP="00C2470E">
      <w:pPr>
        <w:ind w:left="360" w:hanging="360"/>
        <w:jc w:val="both"/>
        <w:rPr>
          <w:bCs/>
        </w:rPr>
      </w:pPr>
    </w:p>
    <w:p w:rsidR="008F7844" w:rsidRDefault="008F7844" w:rsidP="008F7844">
      <w:pPr>
        <w:ind w:left="360" w:hanging="360"/>
        <w:jc w:val="both"/>
        <w:rPr>
          <w:b/>
        </w:rPr>
      </w:pPr>
      <w:r>
        <w:rPr>
          <w:b/>
        </w:rPr>
        <w:t>Version 9.4.1, March 2015</w:t>
      </w:r>
    </w:p>
    <w:p w:rsidR="00ED55F1" w:rsidRPr="00D86577" w:rsidRDefault="00ED55F1" w:rsidP="00ED55F1">
      <w:pPr>
        <w:ind w:left="360" w:hanging="360"/>
        <w:jc w:val="both"/>
        <w:rPr>
          <w:i/>
        </w:rPr>
      </w:pPr>
      <w:r>
        <w:rPr>
          <w:i/>
        </w:rPr>
        <w:t xml:space="preserve">Minor </w:t>
      </w:r>
      <w:r w:rsidRPr="00D86577">
        <w:rPr>
          <w:i/>
        </w:rPr>
        <w:t>Improvements</w:t>
      </w:r>
    </w:p>
    <w:p w:rsidR="00ED55F1" w:rsidRDefault="00ED55F1" w:rsidP="00ED55F1">
      <w:pPr>
        <w:ind w:left="360" w:hanging="360"/>
        <w:jc w:val="both"/>
      </w:pPr>
      <w:r>
        <w:rPr>
          <w:bCs/>
        </w:rPr>
        <w:t>Added additional step-wise information to the isotonic scan results</w:t>
      </w:r>
      <w:r>
        <w:t>.</w:t>
      </w:r>
    </w:p>
    <w:p w:rsidR="00ED55F1" w:rsidRPr="00D86577" w:rsidRDefault="00ED55F1" w:rsidP="00ED55F1">
      <w:pPr>
        <w:ind w:left="360" w:hanging="360"/>
        <w:jc w:val="both"/>
      </w:pPr>
      <w:r>
        <w:t>For isotonic regression, the step-wise relative risks compares the risk in the step to risk outside the cluster.</w:t>
      </w:r>
    </w:p>
    <w:p w:rsidR="00ED55F1" w:rsidRDefault="00ED55F1" w:rsidP="008F7844">
      <w:pPr>
        <w:ind w:left="360" w:hanging="360"/>
        <w:jc w:val="both"/>
        <w:rPr>
          <w:i/>
        </w:rPr>
      </w:pPr>
    </w:p>
    <w:p w:rsidR="008F7844" w:rsidRPr="00D86577" w:rsidRDefault="008F7844" w:rsidP="008F7844">
      <w:pPr>
        <w:ind w:left="360" w:hanging="360"/>
        <w:jc w:val="both"/>
        <w:rPr>
          <w:i/>
        </w:rPr>
      </w:pPr>
      <w:r>
        <w:rPr>
          <w:i/>
        </w:rPr>
        <w:t>Fixes</w:t>
      </w:r>
    </w:p>
    <w:p w:rsidR="008F7844" w:rsidRDefault="00ED55F1" w:rsidP="008F7844">
      <w:pPr>
        <w:ind w:left="360" w:hanging="360"/>
        <w:jc w:val="both"/>
        <w:rPr>
          <w:bCs/>
        </w:rPr>
      </w:pPr>
      <w:r>
        <w:rPr>
          <w:bCs/>
        </w:rPr>
        <w:t>For isotonic regression, corrected the layout of the results</w:t>
      </w:r>
      <w:r w:rsidR="008F7844" w:rsidRPr="00D86577">
        <w:rPr>
          <w:bCs/>
        </w:rPr>
        <w:t>.</w:t>
      </w:r>
    </w:p>
    <w:p w:rsidR="008F7844" w:rsidRPr="00D86577" w:rsidRDefault="00ED55F1" w:rsidP="008F7844">
      <w:pPr>
        <w:ind w:left="360" w:hanging="360"/>
        <w:jc w:val="both"/>
        <w:rPr>
          <w:bCs/>
        </w:rPr>
      </w:pPr>
      <w:r>
        <w:t>Correction to v9.4 in the calculated gini coefficients</w:t>
      </w:r>
      <w:r w:rsidR="008F7844">
        <w:rPr>
          <w:bCs/>
        </w:rPr>
        <w:t>.</w:t>
      </w:r>
    </w:p>
    <w:p w:rsidR="008F7844" w:rsidRDefault="008F7844">
      <w:pPr>
        <w:ind w:left="360" w:hanging="360"/>
        <w:jc w:val="both"/>
        <w:rPr>
          <w:b/>
        </w:rPr>
      </w:pPr>
    </w:p>
    <w:p w:rsidR="00070E57" w:rsidRDefault="00070E57">
      <w:pPr>
        <w:ind w:left="360" w:hanging="360"/>
        <w:jc w:val="both"/>
        <w:rPr>
          <w:b/>
        </w:rPr>
      </w:pPr>
      <w:r>
        <w:rPr>
          <w:b/>
        </w:rPr>
        <w:t>Version 9.4, February 2015</w:t>
      </w:r>
    </w:p>
    <w:p w:rsidR="00070E57" w:rsidRPr="00D86577" w:rsidRDefault="00070E57" w:rsidP="00125D75">
      <w:pPr>
        <w:ind w:left="360" w:hanging="360"/>
        <w:jc w:val="both"/>
        <w:rPr>
          <w:i/>
        </w:rPr>
      </w:pPr>
      <w:r w:rsidRPr="00D86577">
        <w:rPr>
          <w:i/>
        </w:rPr>
        <w:t>New Analytical Features</w:t>
      </w:r>
    </w:p>
    <w:p w:rsidR="00076866" w:rsidRPr="00D86577" w:rsidRDefault="003B6548" w:rsidP="00125D75">
      <w:pPr>
        <w:ind w:left="360" w:hanging="360"/>
        <w:jc w:val="both"/>
        <w:rPr>
          <w:bCs/>
        </w:rPr>
      </w:pPr>
      <w:r w:rsidRPr="00D86577">
        <w:rPr>
          <w:bCs/>
        </w:rPr>
        <w:t>B</w:t>
      </w:r>
      <w:r w:rsidR="00076866" w:rsidRPr="00D86577">
        <w:rPr>
          <w:bCs/>
        </w:rPr>
        <w:t>order analysis</w:t>
      </w:r>
      <w:r w:rsidRPr="00D86577">
        <w:rPr>
          <w:bCs/>
        </w:rPr>
        <w:t>, using</w:t>
      </w:r>
      <w:r w:rsidR="00076866" w:rsidRPr="00D86577">
        <w:rPr>
          <w:bCs/>
        </w:rPr>
        <w:t xml:space="preserve"> Oliveira’s F </w:t>
      </w:r>
      <w:r w:rsidRPr="00D86577">
        <w:rPr>
          <w:bCs/>
        </w:rPr>
        <w:t>to</w:t>
      </w:r>
      <w:r w:rsidR="00076866" w:rsidRPr="00D86577">
        <w:rPr>
          <w:bCs/>
        </w:rPr>
        <w:t xml:space="preserve"> determine </w:t>
      </w:r>
      <w:r w:rsidRPr="00D86577">
        <w:rPr>
          <w:bCs/>
        </w:rPr>
        <w:t xml:space="preserve">the likelihood of </w:t>
      </w:r>
      <w:r w:rsidR="00076866" w:rsidRPr="00D86577">
        <w:rPr>
          <w:bCs/>
        </w:rPr>
        <w:t>each location</w:t>
      </w:r>
      <w:r w:rsidRPr="00D86577">
        <w:rPr>
          <w:bCs/>
        </w:rPr>
        <w:t xml:space="preserve"> to be in the true</w:t>
      </w:r>
      <w:r w:rsidR="00076866" w:rsidRPr="00D86577">
        <w:rPr>
          <w:bCs/>
        </w:rPr>
        <w:t xml:space="preserve"> clus</w:t>
      </w:r>
      <w:r w:rsidR="00B902D9" w:rsidRPr="00D86577">
        <w:rPr>
          <w:bCs/>
        </w:rPr>
        <w:t>t</w:t>
      </w:r>
      <w:r w:rsidR="00076866" w:rsidRPr="00D86577">
        <w:rPr>
          <w:bCs/>
        </w:rPr>
        <w:t>er.</w:t>
      </w:r>
    </w:p>
    <w:p w:rsidR="00076866" w:rsidRPr="00125D75" w:rsidRDefault="00076866">
      <w:pPr>
        <w:ind w:left="360" w:hanging="360"/>
        <w:jc w:val="both"/>
        <w:rPr>
          <w:b/>
        </w:rPr>
      </w:pPr>
    </w:p>
    <w:p w:rsidR="00070E57" w:rsidRPr="00D86577" w:rsidRDefault="00070E57">
      <w:pPr>
        <w:ind w:left="360" w:hanging="360"/>
        <w:jc w:val="both"/>
        <w:rPr>
          <w:i/>
        </w:rPr>
      </w:pPr>
      <w:r w:rsidRPr="00D86577">
        <w:rPr>
          <w:i/>
        </w:rPr>
        <w:t>Other Improvements</w:t>
      </w:r>
    </w:p>
    <w:p w:rsidR="009B6795" w:rsidRPr="00D86577" w:rsidRDefault="005C0648" w:rsidP="00B00592">
      <w:pPr>
        <w:ind w:left="360" w:hanging="360"/>
        <w:jc w:val="both"/>
      </w:pPr>
      <w:r w:rsidRPr="00125D75">
        <w:rPr>
          <w:bCs/>
        </w:rPr>
        <w:t>T</w:t>
      </w:r>
      <w:r w:rsidR="00B00592" w:rsidRPr="00D86577">
        <w:rPr>
          <w:bCs/>
        </w:rPr>
        <w:t xml:space="preserve">emporal graphs in HTML format, </w:t>
      </w:r>
      <w:r w:rsidR="009B6795" w:rsidRPr="00D86577">
        <w:t xml:space="preserve">depicting the observed and expected counts over time, both inside and outside the cluster. </w:t>
      </w:r>
    </w:p>
    <w:p w:rsidR="009B6795" w:rsidRPr="00D86577" w:rsidRDefault="009B6795" w:rsidP="00B00592">
      <w:pPr>
        <w:ind w:left="360" w:hanging="360"/>
        <w:jc w:val="both"/>
      </w:pPr>
      <w:r w:rsidRPr="00D86577">
        <w:t>Print and save temporal graphs in PNG, JPEG, PDF and SVG file formats.</w:t>
      </w:r>
    </w:p>
    <w:p w:rsidR="00636C2D" w:rsidRPr="00D86577" w:rsidRDefault="00987CD2" w:rsidP="00636C2D">
      <w:pPr>
        <w:ind w:left="360" w:hanging="360"/>
        <w:jc w:val="both"/>
        <w:rPr>
          <w:bCs/>
        </w:rPr>
      </w:pPr>
      <w:r w:rsidRPr="00D86577">
        <w:rPr>
          <w:bCs/>
        </w:rPr>
        <w:t xml:space="preserve">The </w:t>
      </w:r>
      <w:r w:rsidR="00636C2D" w:rsidRPr="00D86577">
        <w:rPr>
          <w:bCs/>
        </w:rPr>
        <w:t>output shapefile</w:t>
      </w:r>
      <w:r w:rsidR="00B85E6C" w:rsidRPr="00D86577">
        <w:rPr>
          <w:bCs/>
        </w:rPr>
        <w:t xml:space="preserve"> </w:t>
      </w:r>
      <w:r w:rsidRPr="00D86577">
        <w:rPr>
          <w:bCs/>
        </w:rPr>
        <w:t xml:space="preserve">can be made to </w:t>
      </w:r>
      <w:r w:rsidR="00636C2D" w:rsidRPr="00D86577">
        <w:rPr>
          <w:bCs/>
        </w:rPr>
        <w:t xml:space="preserve">contain the </w:t>
      </w:r>
      <w:r w:rsidR="00B85E6C" w:rsidRPr="00D86577">
        <w:rPr>
          <w:bCs/>
        </w:rPr>
        <w:t xml:space="preserve">location </w:t>
      </w:r>
      <w:r w:rsidR="00636C2D" w:rsidRPr="00D86577">
        <w:rPr>
          <w:bCs/>
        </w:rPr>
        <w:t>points within each reported cluster.</w:t>
      </w:r>
    </w:p>
    <w:p w:rsidR="003B6548" w:rsidRPr="00D86577" w:rsidRDefault="003B6548" w:rsidP="00125D75">
      <w:pPr>
        <w:ind w:left="360" w:hanging="360"/>
        <w:jc w:val="both"/>
        <w:rPr>
          <w:bCs/>
        </w:rPr>
      </w:pPr>
      <w:r w:rsidRPr="00D86577">
        <w:rPr>
          <w:bCs/>
        </w:rPr>
        <w:t>Ability to import data from GIS shapefiles.</w:t>
      </w:r>
    </w:p>
    <w:p w:rsidR="00D86577" w:rsidRPr="00125D75" w:rsidRDefault="00D86577" w:rsidP="00D86577">
      <w:pPr>
        <w:ind w:left="360" w:hanging="360"/>
        <w:jc w:val="both"/>
        <w:rPr>
          <w:bCs/>
        </w:rPr>
      </w:pPr>
      <w:r w:rsidRPr="00D86577">
        <w:rPr>
          <w:bCs/>
        </w:rPr>
        <w:t xml:space="preserve">Ability to name the saved input files when using the import wizard. </w:t>
      </w:r>
    </w:p>
    <w:p w:rsidR="003B6548" w:rsidRPr="00D86577" w:rsidRDefault="0066585A" w:rsidP="00125D75">
      <w:pPr>
        <w:ind w:left="360" w:hanging="360"/>
        <w:jc w:val="both"/>
        <w:rPr>
          <w:bCs/>
        </w:rPr>
      </w:pPr>
      <w:r w:rsidRPr="00D86577">
        <w:rPr>
          <w:bCs/>
        </w:rPr>
        <w:t>Option to r</w:t>
      </w:r>
      <w:r w:rsidR="003B6548" w:rsidRPr="00D86577">
        <w:rPr>
          <w:bCs/>
        </w:rPr>
        <w:t xml:space="preserve">ead </w:t>
      </w:r>
      <w:r w:rsidR="005C0648" w:rsidRPr="00D86577">
        <w:rPr>
          <w:bCs/>
        </w:rPr>
        <w:t xml:space="preserve">input </w:t>
      </w:r>
      <w:r w:rsidR="003B6548" w:rsidRPr="00D86577">
        <w:rPr>
          <w:bCs/>
        </w:rPr>
        <w:t>data live from a data source</w:t>
      </w:r>
      <w:r w:rsidR="00D86577" w:rsidRPr="00D86577">
        <w:rPr>
          <w:bCs/>
        </w:rPr>
        <w:t>, without an intermediate file in SaTScan format</w:t>
      </w:r>
      <w:r w:rsidR="003B6548" w:rsidRPr="00D86577">
        <w:rPr>
          <w:bCs/>
        </w:rPr>
        <w:t>.</w:t>
      </w:r>
    </w:p>
    <w:p w:rsidR="00070E57" w:rsidRPr="00D86577" w:rsidRDefault="005C0648" w:rsidP="00125D75">
      <w:pPr>
        <w:ind w:left="360" w:hanging="360"/>
        <w:jc w:val="both"/>
        <w:rPr>
          <w:bCs/>
        </w:rPr>
      </w:pPr>
      <w:r w:rsidRPr="00D86577">
        <w:rPr>
          <w:bCs/>
        </w:rPr>
        <w:t>An improved a</w:t>
      </w:r>
      <w:r w:rsidR="001E2FBA" w:rsidRPr="00D86577">
        <w:rPr>
          <w:bCs/>
        </w:rPr>
        <w:t xml:space="preserve">pplication updater to better prompt user in </w:t>
      </w:r>
      <w:r w:rsidRPr="00D86577">
        <w:rPr>
          <w:bCs/>
        </w:rPr>
        <w:t xml:space="preserve">a </w:t>
      </w:r>
      <w:r w:rsidR="001E2FBA" w:rsidRPr="00D86577">
        <w:rPr>
          <w:bCs/>
        </w:rPr>
        <w:t>UAC escalation</w:t>
      </w:r>
      <w:r w:rsidR="00070E57" w:rsidRPr="00D86577">
        <w:rPr>
          <w:bCs/>
        </w:rPr>
        <w:t>.</w:t>
      </w:r>
    </w:p>
    <w:p w:rsidR="00070E57" w:rsidRPr="00D86577" w:rsidRDefault="005539FE">
      <w:pPr>
        <w:ind w:left="360" w:hanging="360"/>
        <w:jc w:val="both"/>
        <w:rPr>
          <w:bCs/>
        </w:rPr>
      </w:pPr>
      <w:r w:rsidRPr="00D86577">
        <w:rPr>
          <w:bCs/>
        </w:rPr>
        <w:t>A</w:t>
      </w:r>
      <w:r w:rsidR="003B6548" w:rsidRPr="00D86577">
        <w:rPr>
          <w:bCs/>
        </w:rPr>
        <w:t>bility to specify</w:t>
      </w:r>
      <w:r w:rsidR="00C027F0" w:rsidRPr="00D86577">
        <w:rPr>
          <w:bCs/>
        </w:rPr>
        <w:t xml:space="preserve"> a user defined title for each </w:t>
      </w:r>
      <w:r w:rsidR="0066585A" w:rsidRPr="00125D75">
        <w:rPr>
          <w:bCs/>
        </w:rPr>
        <w:t>analysis</w:t>
      </w:r>
      <w:r w:rsidR="00070E57" w:rsidRPr="00D86577">
        <w:rPr>
          <w:bCs/>
        </w:rPr>
        <w:t>.</w:t>
      </w:r>
    </w:p>
    <w:p w:rsidR="00070E57" w:rsidRPr="00D86577" w:rsidRDefault="00070E57" w:rsidP="00070E57">
      <w:pPr>
        <w:ind w:left="360" w:hanging="360"/>
        <w:jc w:val="both"/>
        <w:rPr>
          <w:bCs/>
        </w:rPr>
      </w:pPr>
    </w:p>
    <w:p w:rsidR="00070E57" w:rsidRPr="00125D75" w:rsidRDefault="00070E57" w:rsidP="00070E57">
      <w:pPr>
        <w:jc w:val="both"/>
        <w:rPr>
          <w:i/>
        </w:rPr>
      </w:pPr>
      <w:r w:rsidRPr="00125D75">
        <w:rPr>
          <w:i/>
        </w:rPr>
        <w:t>Minor Fixes</w:t>
      </w:r>
    </w:p>
    <w:p w:rsidR="00070E57" w:rsidRPr="00D86577" w:rsidRDefault="00C027F0" w:rsidP="00070E57">
      <w:pPr>
        <w:ind w:left="360" w:hanging="360"/>
        <w:jc w:val="both"/>
        <w:rPr>
          <w:bCs/>
        </w:rPr>
      </w:pPr>
      <w:r w:rsidRPr="00D86577">
        <w:rPr>
          <w:bCs/>
        </w:rPr>
        <w:t>The CLU_RISK and LOC_RISK columns were renamed to CLU_RR and LOC_RR, respectively in the optional ‘Clus</w:t>
      </w:r>
      <w:r w:rsidR="00447960" w:rsidRPr="00D86577">
        <w:rPr>
          <w:bCs/>
        </w:rPr>
        <w:t>t</w:t>
      </w:r>
      <w:r w:rsidRPr="00D86577">
        <w:rPr>
          <w:bCs/>
        </w:rPr>
        <w:t>er Information’ file</w:t>
      </w:r>
      <w:r w:rsidR="00070E57" w:rsidRPr="00D86577">
        <w:rPr>
          <w:bCs/>
        </w:rPr>
        <w:t>.</w:t>
      </w:r>
    </w:p>
    <w:p w:rsidR="00070E57" w:rsidRDefault="00070E57" w:rsidP="00927E11">
      <w:pPr>
        <w:ind w:left="360" w:hanging="360"/>
        <w:jc w:val="both"/>
        <w:rPr>
          <w:b/>
          <w:color w:val="000000"/>
        </w:rPr>
      </w:pPr>
    </w:p>
    <w:p w:rsidR="00927E11" w:rsidRPr="00560CC9" w:rsidRDefault="00927E11" w:rsidP="00927E11">
      <w:pPr>
        <w:ind w:left="360" w:hanging="360"/>
        <w:jc w:val="both"/>
        <w:rPr>
          <w:b/>
          <w:color w:val="000000"/>
        </w:rPr>
      </w:pPr>
      <w:r w:rsidRPr="00560CC9">
        <w:rPr>
          <w:b/>
          <w:color w:val="000000"/>
        </w:rPr>
        <w:t>Version 9.</w:t>
      </w:r>
      <w:r>
        <w:rPr>
          <w:b/>
          <w:color w:val="000000"/>
        </w:rPr>
        <w:t>3</w:t>
      </w:r>
      <w:r w:rsidRPr="00560CC9">
        <w:rPr>
          <w:b/>
          <w:color w:val="000000"/>
        </w:rPr>
        <w:t xml:space="preserve">.1, </w:t>
      </w:r>
      <w:r>
        <w:rPr>
          <w:b/>
          <w:color w:val="000000"/>
        </w:rPr>
        <w:t>October</w:t>
      </w:r>
      <w:r w:rsidRPr="00560CC9">
        <w:rPr>
          <w:b/>
          <w:color w:val="000000"/>
        </w:rPr>
        <w:t>, 201</w:t>
      </w:r>
      <w:r>
        <w:rPr>
          <w:b/>
          <w:color w:val="000000"/>
        </w:rPr>
        <w:t>4</w:t>
      </w:r>
    </w:p>
    <w:p w:rsidR="00927E11" w:rsidRPr="00560CC9" w:rsidRDefault="00927E11" w:rsidP="00927E11">
      <w:pPr>
        <w:jc w:val="both"/>
        <w:rPr>
          <w:i/>
          <w:color w:val="000000"/>
        </w:rPr>
      </w:pPr>
      <w:r>
        <w:rPr>
          <w:i/>
          <w:color w:val="000000"/>
        </w:rPr>
        <w:t xml:space="preserve">Minor </w:t>
      </w:r>
      <w:r w:rsidRPr="00560CC9">
        <w:rPr>
          <w:i/>
          <w:color w:val="000000"/>
        </w:rPr>
        <w:t>Fix</w:t>
      </w:r>
    </w:p>
    <w:p w:rsidR="00927E11" w:rsidRPr="00560CC9" w:rsidRDefault="00927E11" w:rsidP="00927E11">
      <w:pPr>
        <w:ind w:left="360" w:hanging="360"/>
        <w:jc w:val="both"/>
        <w:rPr>
          <w:color w:val="000000"/>
        </w:rPr>
      </w:pPr>
      <w:r>
        <w:rPr>
          <w:color w:val="000000"/>
        </w:rPr>
        <w:t>Total population reported with Iterative Scan Statistic was not adjusted for earlier iterations when using the Poisson model</w:t>
      </w:r>
      <w:r w:rsidRPr="00560CC9">
        <w:rPr>
          <w:color w:val="000000"/>
        </w:rPr>
        <w:t>.</w:t>
      </w:r>
    </w:p>
    <w:p w:rsidR="00927E11" w:rsidRDefault="00927E11" w:rsidP="00D168F6">
      <w:pPr>
        <w:ind w:left="360" w:hanging="360"/>
        <w:jc w:val="both"/>
        <w:rPr>
          <w:b/>
        </w:rPr>
      </w:pPr>
    </w:p>
    <w:p w:rsidR="00D168F6" w:rsidRDefault="00D168F6" w:rsidP="00D168F6">
      <w:pPr>
        <w:ind w:left="360" w:hanging="360"/>
        <w:jc w:val="both"/>
        <w:rPr>
          <w:b/>
        </w:rPr>
      </w:pPr>
      <w:r>
        <w:rPr>
          <w:b/>
        </w:rPr>
        <w:t>Version 9.3, March 201</w:t>
      </w:r>
      <w:r w:rsidR="00927E11">
        <w:rPr>
          <w:b/>
        </w:rPr>
        <w:t>4</w:t>
      </w:r>
    </w:p>
    <w:p w:rsidR="00D168F6" w:rsidRDefault="00D168F6" w:rsidP="00D168F6">
      <w:pPr>
        <w:jc w:val="both"/>
        <w:rPr>
          <w:i/>
        </w:rPr>
      </w:pPr>
      <w:r>
        <w:rPr>
          <w:i/>
        </w:rPr>
        <w:t>New Analytical Features</w:t>
      </w:r>
    </w:p>
    <w:p w:rsidR="00D168F6" w:rsidRDefault="00D168F6" w:rsidP="00D168F6">
      <w:pPr>
        <w:ind w:left="720" w:hanging="720"/>
        <w:jc w:val="both"/>
        <w:rPr>
          <w:bCs/>
        </w:rPr>
      </w:pPr>
      <w:r>
        <w:rPr>
          <w:bCs/>
        </w:rPr>
        <w:t>Minimum temporal cluster size for purely temporal and space-time analyses.</w:t>
      </w:r>
    </w:p>
    <w:p w:rsidR="00D168F6" w:rsidRDefault="00D168F6" w:rsidP="00D168F6">
      <w:pPr>
        <w:ind w:left="360" w:hanging="360"/>
        <w:jc w:val="both"/>
        <w:rPr>
          <w:b/>
          <w:color w:val="000000"/>
        </w:rPr>
      </w:pPr>
    </w:p>
    <w:p w:rsidR="00D168F6" w:rsidRDefault="00D168F6" w:rsidP="00D168F6">
      <w:pPr>
        <w:ind w:left="360" w:hanging="360"/>
        <w:jc w:val="both"/>
        <w:rPr>
          <w:i/>
        </w:rPr>
      </w:pPr>
      <w:r>
        <w:rPr>
          <w:i/>
        </w:rPr>
        <w:t>Other Improvements</w:t>
      </w:r>
    </w:p>
    <w:p w:rsidR="00D168F6" w:rsidRDefault="00D168F6" w:rsidP="00D168F6">
      <w:pPr>
        <w:ind w:left="720" w:hanging="720"/>
        <w:jc w:val="both"/>
        <w:rPr>
          <w:bCs/>
        </w:rPr>
      </w:pPr>
      <w:r>
        <w:rPr>
          <w:bCs/>
        </w:rPr>
        <w:t xml:space="preserve">Update feature revised to enable automatic periodic polling for </w:t>
      </w:r>
      <w:r w:rsidR="00CE49FF">
        <w:rPr>
          <w:bCs/>
        </w:rPr>
        <w:t xml:space="preserve">new </w:t>
      </w:r>
      <w:r>
        <w:rPr>
          <w:bCs/>
        </w:rPr>
        <w:t>versions.</w:t>
      </w:r>
    </w:p>
    <w:p w:rsidR="00D168F6" w:rsidRDefault="00D168F6" w:rsidP="00D168F6">
      <w:pPr>
        <w:ind w:left="360" w:hanging="360"/>
        <w:jc w:val="both"/>
        <w:rPr>
          <w:bCs/>
        </w:rPr>
      </w:pPr>
      <w:r>
        <w:rPr>
          <w:bCs/>
        </w:rPr>
        <w:lastRenderedPageBreak/>
        <w:t xml:space="preserve">File browse dialog revised to give a more Mac-like experience on </w:t>
      </w:r>
      <w:r w:rsidR="00CE49FF">
        <w:rPr>
          <w:bCs/>
        </w:rPr>
        <w:t xml:space="preserve">the Mac </w:t>
      </w:r>
      <w:r>
        <w:rPr>
          <w:bCs/>
        </w:rPr>
        <w:t>platform.</w:t>
      </w:r>
    </w:p>
    <w:p w:rsidR="00D168F6" w:rsidRDefault="00D168F6" w:rsidP="00D168F6">
      <w:pPr>
        <w:ind w:left="360" w:hanging="360"/>
        <w:jc w:val="both"/>
        <w:rPr>
          <w:bCs/>
        </w:rPr>
      </w:pPr>
      <w:r>
        <w:rPr>
          <w:bCs/>
        </w:rPr>
        <w:t xml:space="preserve">New Mexico </w:t>
      </w:r>
      <w:r w:rsidR="00CE49FF">
        <w:rPr>
          <w:bCs/>
        </w:rPr>
        <w:t xml:space="preserve">sample </w:t>
      </w:r>
      <w:r>
        <w:rPr>
          <w:bCs/>
        </w:rPr>
        <w:t xml:space="preserve">data now uses latitude/longitude </w:t>
      </w:r>
      <w:r w:rsidR="00CE49FF">
        <w:rPr>
          <w:bCs/>
        </w:rPr>
        <w:t xml:space="preserve">rather than Cartesian </w:t>
      </w:r>
      <w:r>
        <w:rPr>
          <w:bCs/>
        </w:rPr>
        <w:t>coordinates.</w:t>
      </w:r>
    </w:p>
    <w:p w:rsidR="00D168F6" w:rsidRDefault="00D168F6" w:rsidP="00D168F6">
      <w:pPr>
        <w:ind w:left="360" w:hanging="360"/>
        <w:jc w:val="both"/>
        <w:rPr>
          <w:bCs/>
        </w:rPr>
      </w:pPr>
    </w:p>
    <w:p w:rsidR="00D168F6" w:rsidRPr="00560CC9" w:rsidRDefault="00D168F6" w:rsidP="00D168F6">
      <w:pPr>
        <w:jc w:val="both"/>
        <w:rPr>
          <w:i/>
          <w:color w:val="000000"/>
        </w:rPr>
      </w:pPr>
      <w:r w:rsidRPr="00560CC9">
        <w:rPr>
          <w:i/>
          <w:color w:val="000000"/>
        </w:rPr>
        <w:t>Minor Fixes</w:t>
      </w:r>
    </w:p>
    <w:p w:rsidR="00D168F6" w:rsidRDefault="00AC3C9F" w:rsidP="00D168F6">
      <w:pPr>
        <w:ind w:left="360" w:hanging="360"/>
        <w:jc w:val="both"/>
        <w:rPr>
          <w:bCs/>
        </w:rPr>
      </w:pPr>
      <w:r>
        <w:rPr>
          <w:bCs/>
        </w:rPr>
        <w:t xml:space="preserve">Corrected a bug in the GUI which could occur when running simultaneous analyses from </w:t>
      </w:r>
      <w:r w:rsidR="00CE49FF">
        <w:rPr>
          <w:bCs/>
        </w:rPr>
        <w:t xml:space="preserve">the </w:t>
      </w:r>
      <w:r>
        <w:rPr>
          <w:bCs/>
        </w:rPr>
        <w:t>same parameter setting session.</w:t>
      </w:r>
    </w:p>
    <w:p w:rsidR="00D168F6" w:rsidRDefault="00D168F6" w:rsidP="00D168F6">
      <w:pPr>
        <w:ind w:left="360" w:hanging="360"/>
        <w:jc w:val="both"/>
        <w:rPr>
          <w:bCs/>
        </w:rPr>
      </w:pPr>
    </w:p>
    <w:p w:rsidR="00A25E6D" w:rsidRDefault="00A25E6D" w:rsidP="00A25E6D">
      <w:pPr>
        <w:ind w:left="360" w:hanging="360"/>
        <w:jc w:val="both"/>
        <w:rPr>
          <w:b/>
        </w:rPr>
      </w:pPr>
      <w:r>
        <w:rPr>
          <w:b/>
        </w:rPr>
        <w:t>Version 9.2</w:t>
      </w:r>
      <w:r w:rsidR="004A66FC">
        <w:rPr>
          <w:b/>
        </w:rPr>
        <w:t>, October 22</w:t>
      </w:r>
      <w:r w:rsidR="003B6548">
        <w:rPr>
          <w:b/>
        </w:rPr>
        <w:t>,</w:t>
      </w:r>
      <w:r w:rsidR="004A66FC">
        <w:rPr>
          <w:b/>
        </w:rPr>
        <w:t xml:space="preserve"> 2013</w:t>
      </w:r>
    </w:p>
    <w:p w:rsidR="00A25E6D" w:rsidRDefault="00A25E6D" w:rsidP="00A25E6D">
      <w:pPr>
        <w:jc w:val="both"/>
        <w:rPr>
          <w:i/>
        </w:rPr>
      </w:pPr>
      <w:r>
        <w:rPr>
          <w:i/>
        </w:rPr>
        <w:t>New Analytical Features</w:t>
      </w:r>
    </w:p>
    <w:p w:rsidR="000F38F2" w:rsidRDefault="000F38F2" w:rsidP="000F38F2">
      <w:pPr>
        <w:ind w:left="720" w:hanging="720"/>
        <w:jc w:val="both"/>
        <w:rPr>
          <w:bCs/>
        </w:rPr>
      </w:pPr>
      <w:r>
        <w:rPr>
          <w:bCs/>
        </w:rPr>
        <w:t>Statistical power estimation</w:t>
      </w:r>
      <w:r w:rsidR="0094162A">
        <w:rPr>
          <w:bCs/>
        </w:rPr>
        <w:t>.</w:t>
      </w:r>
    </w:p>
    <w:p w:rsidR="000411F4" w:rsidRDefault="000411F4" w:rsidP="000411F4">
      <w:pPr>
        <w:jc w:val="both"/>
        <w:rPr>
          <w:bCs/>
        </w:rPr>
      </w:pPr>
      <w:r>
        <w:rPr>
          <w:bCs/>
        </w:rPr>
        <w:t xml:space="preserve">Use of the </w:t>
      </w:r>
      <w:r w:rsidR="00CE49FF">
        <w:rPr>
          <w:bCs/>
        </w:rPr>
        <w:t>G</w:t>
      </w:r>
      <w:r>
        <w:rPr>
          <w:bCs/>
        </w:rPr>
        <w:t>ini index to determine the best set of non-overlapping clusters to report.</w:t>
      </w:r>
      <w:r w:rsidR="0094162A">
        <w:rPr>
          <w:bCs/>
        </w:rPr>
        <w:t xml:space="preserve"> </w:t>
      </w:r>
    </w:p>
    <w:p w:rsidR="000411F4" w:rsidRDefault="00967114" w:rsidP="000411F4">
      <w:pPr>
        <w:ind w:left="360" w:hanging="360"/>
        <w:jc w:val="both"/>
        <w:rPr>
          <w:bCs/>
        </w:rPr>
      </w:pPr>
      <w:r>
        <w:rPr>
          <w:bCs/>
        </w:rPr>
        <w:t>A</w:t>
      </w:r>
      <w:r w:rsidR="000411F4">
        <w:rPr>
          <w:bCs/>
        </w:rPr>
        <w:t xml:space="preserve">djustment for day-of week effects in temporal and space-time </w:t>
      </w:r>
      <w:r>
        <w:rPr>
          <w:bCs/>
        </w:rPr>
        <w:t xml:space="preserve">Poisson </w:t>
      </w:r>
      <w:r w:rsidR="000411F4">
        <w:rPr>
          <w:bCs/>
        </w:rPr>
        <w:t>analyses.</w:t>
      </w:r>
      <w:r w:rsidR="0094162A">
        <w:rPr>
          <w:bCs/>
        </w:rPr>
        <w:t xml:space="preserve"> </w:t>
      </w:r>
    </w:p>
    <w:p w:rsidR="00967114" w:rsidRDefault="00967114" w:rsidP="000411F4">
      <w:pPr>
        <w:ind w:left="360" w:hanging="360"/>
        <w:jc w:val="both"/>
        <w:rPr>
          <w:bCs/>
        </w:rPr>
      </w:pPr>
      <w:r>
        <w:rPr>
          <w:bCs/>
        </w:rPr>
        <w:t>Adjustment for space by day-of-week interaction in space-time permutation analyses.</w:t>
      </w:r>
      <w:r w:rsidR="0094162A">
        <w:rPr>
          <w:bCs/>
        </w:rPr>
        <w:t xml:space="preserve"> </w:t>
      </w:r>
    </w:p>
    <w:p w:rsidR="000411F4" w:rsidRDefault="000411F4" w:rsidP="000F38F2">
      <w:pPr>
        <w:ind w:left="720" w:hanging="720"/>
        <w:jc w:val="both"/>
        <w:rPr>
          <w:bCs/>
        </w:rPr>
      </w:pPr>
      <w:r>
        <w:rPr>
          <w:bCs/>
        </w:rPr>
        <w:t>Ability to define different temporal cluster parameters at different spatial locations.</w:t>
      </w:r>
      <w:r w:rsidR="0094162A">
        <w:rPr>
          <w:bCs/>
        </w:rPr>
        <w:t xml:space="preserve"> </w:t>
      </w:r>
    </w:p>
    <w:p w:rsidR="00A25E6D" w:rsidRDefault="00A25E6D" w:rsidP="00A25E6D">
      <w:pPr>
        <w:ind w:left="360" w:hanging="360"/>
        <w:jc w:val="both"/>
        <w:rPr>
          <w:b/>
          <w:color w:val="000000"/>
        </w:rPr>
      </w:pPr>
    </w:p>
    <w:p w:rsidR="000F38F2" w:rsidRDefault="000F38F2" w:rsidP="000F38F2">
      <w:pPr>
        <w:ind w:left="360" w:hanging="360"/>
        <w:jc w:val="both"/>
        <w:rPr>
          <w:i/>
        </w:rPr>
      </w:pPr>
      <w:r>
        <w:rPr>
          <w:i/>
        </w:rPr>
        <w:t>Other Improvements</w:t>
      </w:r>
    </w:p>
    <w:p w:rsidR="000F38F2" w:rsidRDefault="000F38F2" w:rsidP="000F38F2">
      <w:pPr>
        <w:ind w:left="720" w:hanging="720"/>
        <w:jc w:val="both"/>
        <w:rPr>
          <w:bCs/>
        </w:rPr>
      </w:pPr>
      <w:r>
        <w:rPr>
          <w:bCs/>
        </w:rPr>
        <w:t xml:space="preserve">KML geographical output files </w:t>
      </w:r>
      <w:r w:rsidR="008F0654">
        <w:rPr>
          <w:bCs/>
        </w:rPr>
        <w:t>for</w:t>
      </w:r>
      <w:r>
        <w:rPr>
          <w:bCs/>
        </w:rPr>
        <w:t xml:space="preserve"> Google Earth and </w:t>
      </w:r>
      <w:r w:rsidR="00967114">
        <w:rPr>
          <w:bCs/>
        </w:rPr>
        <w:t>Google Maps.</w:t>
      </w:r>
    </w:p>
    <w:p w:rsidR="00967114" w:rsidRDefault="00967114" w:rsidP="000F38F2">
      <w:pPr>
        <w:ind w:left="720" w:hanging="720"/>
        <w:jc w:val="both"/>
        <w:rPr>
          <w:bCs/>
        </w:rPr>
      </w:pPr>
      <w:r>
        <w:rPr>
          <w:bCs/>
        </w:rPr>
        <w:t>Shapefile output for ArcGIS, QuantumGIS</w:t>
      </w:r>
      <w:r w:rsidR="00FC6559">
        <w:rPr>
          <w:bCs/>
        </w:rPr>
        <w:t>, TerraView</w:t>
      </w:r>
      <w:r>
        <w:rPr>
          <w:bCs/>
        </w:rPr>
        <w:t xml:space="preserve"> and other </w:t>
      </w:r>
      <w:r w:rsidR="00FC6559">
        <w:rPr>
          <w:bCs/>
        </w:rPr>
        <w:t xml:space="preserve">geographical </w:t>
      </w:r>
      <w:r>
        <w:rPr>
          <w:bCs/>
        </w:rPr>
        <w:t>software.</w:t>
      </w:r>
    </w:p>
    <w:p w:rsidR="00967114" w:rsidRDefault="00967114" w:rsidP="000F38F2">
      <w:pPr>
        <w:ind w:left="720" w:hanging="720"/>
        <w:jc w:val="both"/>
        <w:rPr>
          <w:bCs/>
        </w:rPr>
      </w:pPr>
      <w:r>
        <w:rPr>
          <w:bCs/>
        </w:rPr>
        <w:t>Slide over help system within the graphical user interface</w:t>
      </w:r>
    </w:p>
    <w:p w:rsidR="000F38F2" w:rsidRDefault="000F38F2" w:rsidP="000F38F2">
      <w:pPr>
        <w:ind w:left="360" w:hanging="360"/>
        <w:jc w:val="both"/>
        <w:rPr>
          <w:bCs/>
        </w:rPr>
      </w:pPr>
      <w:r>
        <w:rPr>
          <w:bCs/>
        </w:rPr>
        <w:t>Batch mode input revised such that all parameter settings can be program arguments.</w:t>
      </w:r>
    </w:p>
    <w:p w:rsidR="006C33DF" w:rsidRDefault="006C33DF" w:rsidP="000F38F2">
      <w:pPr>
        <w:ind w:left="360" w:hanging="360"/>
        <w:jc w:val="both"/>
        <w:rPr>
          <w:bCs/>
        </w:rPr>
      </w:pPr>
    </w:p>
    <w:p w:rsidR="005A77CD" w:rsidRPr="00560CC9" w:rsidRDefault="005A77CD" w:rsidP="005A77CD">
      <w:pPr>
        <w:jc w:val="both"/>
        <w:rPr>
          <w:i/>
          <w:color w:val="000000"/>
        </w:rPr>
      </w:pPr>
      <w:r w:rsidRPr="00560CC9">
        <w:rPr>
          <w:i/>
          <w:color w:val="000000"/>
        </w:rPr>
        <w:t>Minor Fixes</w:t>
      </w:r>
    </w:p>
    <w:p w:rsidR="005A77CD" w:rsidRDefault="005A77CD" w:rsidP="005A77CD">
      <w:pPr>
        <w:ind w:left="360" w:hanging="360"/>
        <w:jc w:val="both"/>
        <w:rPr>
          <w:bCs/>
        </w:rPr>
      </w:pPr>
      <w:r>
        <w:rPr>
          <w:bCs/>
        </w:rPr>
        <w:t>Faster computing time when only reporting non-overlapping clusters.</w:t>
      </w:r>
    </w:p>
    <w:p w:rsidR="005A77CD" w:rsidRDefault="005A77CD" w:rsidP="005A77CD">
      <w:pPr>
        <w:ind w:left="360" w:hanging="360"/>
        <w:jc w:val="both"/>
        <w:rPr>
          <w:bCs/>
        </w:rPr>
      </w:pPr>
      <w:r>
        <w:rPr>
          <w:bCs/>
        </w:rPr>
        <w:t xml:space="preserve">Enhanced text output file for binomial, ordinal and multinomial models. </w:t>
      </w:r>
    </w:p>
    <w:p w:rsidR="006C33DF" w:rsidRDefault="006C33DF" w:rsidP="00A25E6D">
      <w:pPr>
        <w:ind w:left="360" w:hanging="360"/>
        <w:jc w:val="both"/>
        <w:rPr>
          <w:b/>
          <w:color w:val="000000"/>
        </w:rPr>
      </w:pPr>
    </w:p>
    <w:p w:rsidR="005A77CD" w:rsidRDefault="005A77CD" w:rsidP="00A25E6D">
      <w:pPr>
        <w:ind w:left="360" w:hanging="360"/>
        <w:jc w:val="both"/>
        <w:rPr>
          <w:b/>
          <w:color w:val="000000"/>
        </w:rPr>
      </w:pPr>
    </w:p>
    <w:p w:rsidR="00925DC4" w:rsidRDefault="00925DC4" w:rsidP="00925DC4">
      <w:pPr>
        <w:ind w:left="360" w:hanging="360"/>
        <w:jc w:val="both"/>
        <w:rPr>
          <w:b/>
        </w:rPr>
      </w:pPr>
      <w:r>
        <w:rPr>
          <w:b/>
        </w:rPr>
        <w:t>Version 9.1, October 2</w:t>
      </w:r>
      <w:r w:rsidR="006F1557">
        <w:rPr>
          <w:b/>
        </w:rPr>
        <w:t>9</w:t>
      </w:r>
      <w:r>
        <w:rPr>
          <w:b/>
        </w:rPr>
        <w:t>, 2010</w:t>
      </w:r>
    </w:p>
    <w:p w:rsidR="00925DC4" w:rsidRDefault="00925DC4" w:rsidP="00925DC4">
      <w:pPr>
        <w:jc w:val="both"/>
        <w:rPr>
          <w:i/>
        </w:rPr>
      </w:pPr>
      <w:r>
        <w:rPr>
          <w:i/>
        </w:rPr>
        <w:t>New Analytical Features</w:t>
      </w:r>
    </w:p>
    <w:p w:rsidR="00925DC4" w:rsidRDefault="00925DC4" w:rsidP="00863A51">
      <w:pPr>
        <w:ind w:left="360" w:hanging="360"/>
        <w:jc w:val="both"/>
        <w:rPr>
          <w:bCs/>
        </w:rPr>
      </w:pPr>
      <w:r>
        <w:rPr>
          <w:bCs/>
        </w:rPr>
        <w:t xml:space="preserve">Gumbel based p-values with space-time analyses for Poisson, Bernoulli and </w:t>
      </w:r>
      <w:r w:rsidR="008F0654">
        <w:rPr>
          <w:bCs/>
        </w:rPr>
        <w:t>s</w:t>
      </w:r>
      <w:r>
        <w:rPr>
          <w:bCs/>
        </w:rPr>
        <w:t xml:space="preserve">pace-time </w:t>
      </w:r>
      <w:r w:rsidR="008F0654">
        <w:rPr>
          <w:bCs/>
        </w:rPr>
        <w:t>p</w:t>
      </w:r>
      <w:r>
        <w:rPr>
          <w:bCs/>
        </w:rPr>
        <w:t>ermutation models</w:t>
      </w:r>
    </w:p>
    <w:p w:rsidR="00925DC4" w:rsidRDefault="00925DC4" w:rsidP="00863A51">
      <w:pPr>
        <w:ind w:left="360" w:hanging="360"/>
        <w:jc w:val="both"/>
        <w:rPr>
          <w:b/>
          <w:color w:val="000000"/>
        </w:rPr>
      </w:pPr>
    </w:p>
    <w:p w:rsidR="007968F2" w:rsidRPr="00560CC9" w:rsidRDefault="005A77CD" w:rsidP="007968F2">
      <w:pPr>
        <w:jc w:val="both"/>
        <w:rPr>
          <w:i/>
          <w:color w:val="000000"/>
        </w:rPr>
      </w:pPr>
      <w:r>
        <w:rPr>
          <w:i/>
          <w:color w:val="000000"/>
        </w:rPr>
        <w:t>Minor</w:t>
      </w:r>
      <w:r w:rsidRPr="00560CC9">
        <w:rPr>
          <w:i/>
          <w:color w:val="000000"/>
        </w:rPr>
        <w:t xml:space="preserve"> </w:t>
      </w:r>
      <w:r w:rsidR="007968F2" w:rsidRPr="00560CC9">
        <w:rPr>
          <w:i/>
          <w:color w:val="000000"/>
        </w:rPr>
        <w:t>Fixes</w:t>
      </w:r>
    </w:p>
    <w:p w:rsidR="007968F2" w:rsidRDefault="007968F2" w:rsidP="007968F2">
      <w:pPr>
        <w:ind w:left="360" w:hanging="360"/>
        <w:jc w:val="both"/>
        <w:rPr>
          <w:color w:val="000000"/>
        </w:rPr>
      </w:pPr>
      <w:r>
        <w:rPr>
          <w:color w:val="000000"/>
        </w:rPr>
        <w:t>Corrected bug with normal model with weighted and purely temporal analyses</w:t>
      </w:r>
      <w:r w:rsidRPr="00560CC9">
        <w:rPr>
          <w:color w:val="000000"/>
        </w:rPr>
        <w:t>.</w:t>
      </w:r>
    </w:p>
    <w:p w:rsidR="003E48D7" w:rsidRPr="00560CC9" w:rsidRDefault="003E48D7" w:rsidP="007968F2">
      <w:pPr>
        <w:ind w:left="360" w:hanging="360"/>
        <w:jc w:val="both"/>
        <w:rPr>
          <w:color w:val="000000"/>
        </w:rPr>
      </w:pPr>
      <w:r>
        <w:rPr>
          <w:color w:val="000000"/>
        </w:rPr>
        <w:t>Corrected Java problem with polygon inequalities editor.</w:t>
      </w:r>
    </w:p>
    <w:p w:rsidR="007968F2" w:rsidRDefault="007968F2" w:rsidP="00863A51">
      <w:pPr>
        <w:ind w:left="360" w:hanging="360"/>
        <w:jc w:val="both"/>
        <w:rPr>
          <w:b/>
          <w:color w:val="000000"/>
        </w:rPr>
      </w:pPr>
    </w:p>
    <w:p w:rsidR="00863A51" w:rsidRPr="00560CC9" w:rsidRDefault="00863A51" w:rsidP="00863A51">
      <w:pPr>
        <w:ind w:left="360" w:hanging="360"/>
        <w:jc w:val="both"/>
        <w:rPr>
          <w:b/>
          <w:color w:val="000000"/>
        </w:rPr>
      </w:pPr>
      <w:r w:rsidRPr="00560CC9">
        <w:rPr>
          <w:b/>
          <w:color w:val="000000"/>
        </w:rPr>
        <w:t>Version 9.0.1, July 23, 2010</w:t>
      </w:r>
    </w:p>
    <w:p w:rsidR="00863A51" w:rsidRPr="00560CC9" w:rsidRDefault="005A77CD" w:rsidP="00863A51">
      <w:pPr>
        <w:jc w:val="both"/>
        <w:rPr>
          <w:i/>
          <w:color w:val="000000"/>
        </w:rPr>
      </w:pPr>
      <w:r>
        <w:rPr>
          <w:i/>
          <w:color w:val="000000"/>
        </w:rPr>
        <w:t xml:space="preserve">Minor </w:t>
      </w:r>
      <w:r w:rsidR="00863A51" w:rsidRPr="00560CC9">
        <w:rPr>
          <w:i/>
          <w:color w:val="000000"/>
        </w:rPr>
        <w:t>Fix</w:t>
      </w:r>
    </w:p>
    <w:p w:rsidR="00863A51" w:rsidRPr="00560CC9" w:rsidRDefault="00863A51" w:rsidP="00863A51">
      <w:pPr>
        <w:ind w:left="360" w:hanging="360"/>
        <w:jc w:val="both"/>
        <w:rPr>
          <w:color w:val="000000"/>
        </w:rPr>
      </w:pPr>
      <w:r w:rsidRPr="00560CC9">
        <w:rPr>
          <w:color w:val="000000"/>
        </w:rPr>
        <w:t>Corrected bug that prevented new parameter window from being saved to file.</w:t>
      </w:r>
    </w:p>
    <w:p w:rsidR="00863A51" w:rsidRDefault="00863A51" w:rsidP="00C723AC">
      <w:pPr>
        <w:ind w:left="360" w:hanging="360"/>
        <w:jc w:val="both"/>
        <w:rPr>
          <w:b/>
        </w:rPr>
      </w:pPr>
    </w:p>
    <w:p w:rsidR="00C723AC" w:rsidRDefault="00C723AC" w:rsidP="00C723AC">
      <w:pPr>
        <w:ind w:left="360" w:hanging="360"/>
        <w:jc w:val="both"/>
        <w:rPr>
          <w:b/>
        </w:rPr>
      </w:pPr>
      <w:r>
        <w:rPr>
          <w:b/>
        </w:rPr>
        <w:t>Version 9.0, July 19, 2010</w:t>
      </w:r>
    </w:p>
    <w:p w:rsidR="00C723AC" w:rsidRDefault="00C723AC" w:rsidP="00C723AC">
      <w:pPr>
        <w:jc w:val="both"/>
        <w:rPr>
          <w:i/>
        </w:rPr>
      </w:pPr>
      <w:r>
        <w:rPr>
          <w:i/>
        </w:rPr>
        <w:t>New Analytical Features</w:t>
      </w:r>
    </w:p>
    <w:p w:rsidR="00D148DA" w:rsidRDefault="00D148DA" w:rsidP="00D148DA">
      <w:pPr>
        <w:ind w:left="360" w:hanging="360"/>
        <w:jc w:val="both"/>
      </w:pPr>
      <w:r>
        <w:t>Spatial variation in temporal trends analysis</w:t>
      </w:r>
    </w:p>
    <w:p w:rsidR="00FD5A1F" w:rsidRDefault="00C723AC" w:rsidP="00C723AC">
      <w:pPr>
        <w:ind w:left="360" w:hanging="360"/>
        <w:jc w:val="both"/>
      </w:pPr>
      <w:r>
        <w:t xml:space="preserve">Ability to </w:t>
      </w:r>
      <w:r w:rsidR="00FD5A1F">
        <w:t xml:space="preserve">adjust for </w:t>
      </w:r>
      <w:r>
        <w:t xml:space="preserve">covariates with </w:t>
      </w:r>
      <w:r w:rsidR="00FD5A1F">
        <w:t>the purely spatial w</w:t>
      </w:r>
      <w:r>
        <w:t xml:space="preserve">eighted </w:t>
      </w:r>
      <w:r w:rsidR="00FD5A1F">
        <w:t>n</w:t>
      </w:r>
      <w:r>
        <w:t>ormal model</w:t>
      </w:r>
      <w:r w:rsidR="00FD5A1F">
        <w:t>.</w:t>
      </w:r>
    </w:p>
    <w:p w:rsidR="00FD5A1F" w:rsidRDefault="00FD5A1F" w:rsidP="00FD5A1F">
      <w:pPr>
        <w:ind w:left="360" w:hanging="360"/>
        <w:jc w:val="both"/>
      </w:pPr>
      <w:r>
        <w:t xml:space="preserve">Sequential </w:t>
      </w:r>
      <w:smartTag w:uri="urn:schemas-microsoft-com:office:smarttags" w:element="City">
        <w:smartTag w:uri="urn:schemas-microsoft-com:office:smarttags" w:element="place">
          <w:r>
            <w:t>Monte Carlo</w:t>
          </w:r>
        </w:smartTag>
      </w:smartTag>
      <w:r>
        <w:t xml:space="preserve"> based p-values, Gumbel based p-values and a default combination of different types of p-values</w:t>
      </w:r>
    </w:p>
    <w:p w:rsidR="00B966A3" w:rsidRDefault="00B966A3" w:rsidP="00B966A3">
      <w:pPr>
        <w:ind w:left="360" w:hanging="360"/>
        <w:jc w:val="both"/>
        <w:rPr>
          <w:i/>
        </w:rPr>
      </w:pPr>
    </w:p>
    <w:p w:rsidR="00B966A3" w:rsidRDefault="00B966A3" w:rsidP="00B966A3">
      <w:pPr>
        <w:ind w:left="360" w:hanging="360"/>
        <w:jc w:val="both"/>
        <w:rPr>
          <w:i/>
        </w:rPr>
      </w:pPr>
      <w:r>
        <w:rPr>
          <w:i/>
        </w:rPr>
        <w:lastRenderedPageBreak/>
        <w:t>Other Improvements</w:t>
      </w:r>
    </w:p>
    <w:p w:rsidR="00D148DA" w:rsidRDefault="00D148DA" w:rsidP="00D148DA">
      <w:pPr>
        <w:ind w:left="360" w:hanging="360"/>
        <w:jc w:val="both"/>
      </w:pPr>
      <w:r>
        <w:t>Ability to specify input file dates in generic numerical format.</w:t>
      </w:r>
    </w:p>
    <w:p w:rsidR="00B966A3" w:rsidRDefault="00B966A3" w:rsidP="00B966A3">
      <w:pPr>
        <w:pStyle w:val="BodyTextIndent2"/>
        <w:jc w:val="both"/>
      </w:pPr>
      <w:r>
        <w:t xml:space="preserve">Option to print </w:t>
      </w:r>
      <w:smartTag w:uri="urn:schemas-microsoft-com:office:smarttags" w:element="place">
        <w:r>
          <w:t>Monte Carlo</w:t>
        </w:r>
      </w:smartTag>
      <w:r>
        <w:t xml:space="preserve"> rank of reported clusters.</w:t>
      </w:r>
    </w:p>
    <w:p w:rsidR="00B966A3" w:rsidRDefault="00B966A3" w:rsidP="00B966A3">
      <w:pPr>
        <w:pStyle w:val="BodyTextIndent2"/>
        <w:jc w:val="both"/>
        <w:rPr>
          <w:sz w:val="20"/>
          <w:szCs w:val="20"/>
        </w:rPr>
      </w:pPr>
      <w:r>
        <w:t>Option to print column headers in ASCII output files.</w:t>
      </w:r>
    </w:p>
    <w:p w:rsidR="00C723AC" w:rsidRDefault="00C723AC" w:rsidP="00C723AC">
      <w:pPr>
        <w:jc w:val="both"/>
        <w:rPr>
          <w:i/>
        </w:rPr>
      </w:pPr>
    </w:p>
    <w:p w:rsidR="00C723AC" w:rsidRDefault="005A77CD" w:rsidP="00C723AC">
      <w:pPr>
        <w:jc w:val="both"/>
        <w:rPr>
          <w:i/>
        </w:rPr>
      </w:pPr>
      <w:r>
        <w:rPr>
          <w:i/>
        </w:rPr>
        <w:t xml:space="preserve">Minor </w:t>
      </w:r>
      <w:r w:rsidR="00C723AC">
        <w:rPr>
          <w:i/>
        </w:rPr>
        <w:t>Fixes</w:t>
      </w:r>
    </w:p>
    <w:p w:rsidR="00B966A3" w:rsidRDefault="00B966A3" w:rsidP="00B966A3">
      <w:pPr>
        <w:ind w:left="360" w:hanging="360"/>
        <w:jc w:val="both"/>
      </w:pPr>
      <w:r w:rsidRPr="00632D7C">
        <w:t xml:space="preserve">Corrected bug when the adjustments for known relative risk file </w:t>
      </w:r>
      <w:r>
        <w:t>when using flexible scanning window</w:t>
      </w:r>
      <w:r w:rsidRPr="00632D7C">
        <w:t>.</w:t>
      </w:r>
    </w:p>
    <w:p w:rsidR="004E5233" w:rsidRDefault="004E5233" w:rsidP="00B966A3">
      <w:pPr>
        <w:ind w:left="360" w:hanging="360"/>
        <w:jc w:val="both"/>
      </w:pPr>
      <w:r>
        <w:t xml:space="preserve">Corrected bug that could occur </w:t>
      </w:r>
      <w:r w:rsidR="00D23909">
        <w:t>with iterative</w:t>
      </w:r>
      <w:r>
        <w:t xml:space="preserve"> scan when not using grid file.</w:t>
      </w:r>
    </w:p>
    <w:p w:rsidR="00250F81" w:rsidRPr="00632D7C" w:rsidRDefault="00250F81" w:rsidP="00B966A3">
      <w:pPr>
        <w:ind w:left="360" w:hanging="360"/>
        <w:jc w:val="both"/>
      </w:pPr>
      <w:r>
        <w:t>Corrected import wizard to properly report error when CSV file record is missing columns.</w:t>
      </w:r>
    </w:p>
    <w:p w:rsidR="00C723AC" w:rsidRDefault="00C723AC" w:rsidP="004026C0">
      <w:pPr>
        <w:ind w:left="360" w:hanging="360"/>
        <w:jc w:val="both"/>
        <w:rPr>
          <w:b/>
        </w:rPr>
      </w:pPr>
    </w:p>
    <w:p w:rsidR="004026C0" w:rsidRDefault="004026C0" w:rsidP="004026C0">
      <w:pPr>
        <w:ind w:left="360" w:hanging="360"/>
        <w:jc w:val="both"/>
        <w:rPr>
          <w:b/>
        </w:rPr>
      </w:pPr>
      <w:r>
        <w:rPr>
          <w:b/>
        </w:rPr>
        <w:t>Version 8.2.1, April 8, 2010</w:t>
      </w:r>
    </w:p>
    <w:p w:rsidR="004026C0" w:rsidRDefault="005A77CD" w:rsidP="004026C0">
      <w:pPr>
        <w:jc w:val="both"/>
        <w:rPr>
          <w:i/>
        </w:rPr>
      </w:pPr>
      <w:r>
        <w:rPr>
          <w:i/>
        </w:rPr>
        <w:t xml:space="preserve">Minor </w:t>
      </w:r>
      <w:r w:rsidR="004026C0">
        <w:rPr>
          <w:i/>
        </w:rPr>
        <w:t>Fix</w:t>
      </w:r>
    </w:p>
    <w:p w:rsidR="004026C0" w:rsidRDefault="004026C0" w:rsidP="004026C0">
      <w:pPr>
        <w:ind w:left="360" w:hanging="360"/>
        <w:jc w:val="both"/>
      </w:pPr>
      <w:r>
        <w:t xml:space="preserve">Corrected bug which caused program </w:t>
      </w:r>
      <w:r w:rsidR="00D148DA">
        <w:t xml:space="preserve">to </w:t>
      </w:r>
      <w:r>
        <w:t>crash when insufficient memory is available to create all requested simulation threads</w:t>
      </w:r>
      <w:r w:rsidRPr="00632D7C">
        <w:t>.</w:t>
      </w:r>
    </w:p>
    <w:p w:rsidR="004026C0" w:rsidRDefault="004026C0" w:rsidP="00337395">
      <w:pPr>
        <w:ind w:left="360" w:hanging="360"/>
        <w:jc w:val="both"/>
        <w:rPr>
          <w:b/>
        </w:rPr>
      </w:pPr>
    </w:p>
    <w:p w:rsidR="00337395" w:rsidRDefault="00337395" w:rsidP="00337395">
      <w:pPr>
        <w:ind w:left="360" w:hanging="360"/>
        <w:jc w:val="both"/>
        <w:rPr>
          <w:b/>
        </w:rPr>
      </w:pPr>
      <w:r>
        <w:rPr>
          <w:b/>
        </w:rPr>
        <w:t>Version 8.2.0, March 16, 2010</w:t>
      </w:r>
    </w:p>
    <w:p w:rsidR="00337395" w:rsidRDefault="00D148DA" w:rsidP="00337395">
      <w:pPr>
        <w:jc w:val="both"/>
        <w:rPr>
          <w:i/>
        </w:rPr>
      </w:pPr>
      <w:r>
        <w:rPr>
          <w:i/>
        </w:rPr>
        <w:t>Improvement</w:t>
      </w:r>
    </w:p>
    <w:p w:rsidR="00337395" w:rsidRDefault="00337395" w:rsidP="00337395">
      <w:pPr>
        <w:ind w:left="360" w:hanging="360"/>
        <w:jc w:val="both"/>
      </w:pPr>
      <w:r>
        <w:t>Added support for Mac OS X platform</w:t>
      </w:r>
      <w:r w:rsidRPr="00632D7C">
        <w:t>.</w:t>
      </w:r>
    </w:p>
    <w:p w:rsidR="00337395" w:rsidRDefault="00337395" w:rsidP="00337395">
      <w:pPr>
        <w:ind w:left="360" w:hanging="360"/>
        <w:jc w:val="both"/>
      </w:pPr>
    </w:p>
    <w:p w:rsidR="00337395" w:rsidRDefault="00337395" w:rsidP="00337395">
      <w:pPr>
        <w:jc w:val="both"/>
        <w:rPr>
          <w:i/>
        </w:rPr>
      </w:pPr>
      <w:r>
        <w:rPr>
          <w:i/>
        </w:rPr>
        <w:t>Minor Fix</w:t>
      </w:r>
      <w:r w:rsidR="005A77CD">
        <w:rPr>
          <w:i/>
        </w:rPr>
        <w:t>es</w:t>
      </w:r>
    </w:p>
    <w:p w:rsidR="00A76A20" w:rsidRDefault="00A76A20" w:rsidP="00337395">
      <w:pPr>
        <w:ind w:left="360" w:hanging="360"/>
        <w:jc w:val="both"/>
      </w:pPr>
      <w:r>
        <w:t xml:space="preserve">Added missing parameter check with continuous Poisson model. </w:t>
      </w:r>
    </w:p>
    <w:p w:rsidR="005A77CD" w:rsidRDefault="005A77CD" w:rsidP="005A77CD">
      <w:pPr>
        <w:ind w:left="360" w:hanging="360"/>
        <w:jc w:val="both"/>
      </w:pPr>
      <w:r>
        <w:t>Corrected missing parameter setting in results summary file</w:t>
      </w:r>
      <w:r w:rsidRPr="00632D7C">
        <w:t>.</w:t>
      </w:r>
    </w:p>
    <w:p w:rsidR="005A77CD" w:rsidRDefault="005A77CD" w:rsidP="005A77CD">
      <w:pPr>
        <w:ind w:left="360" w:hanging="360"/>
        <w:jc w:val="both"/>
      </w:pPr>
      <w:r>
        <w:t>Corrected failing behavior of Poisson alternate randomizer.</w:t>
      </w:r>
    </w:p>
    <w:p w:rsidR="005A77CD" w:rsidRDefault="005A77CD" w:rsidP="00BB5196">
      <w:pPr>
        <w:ind w:left="360" w:hanging="360"/>
        <w:jc w:val="both"/>
        <w:rPr>
          <w:b/>
        </w:rPr>
      </w:pPr>
    </w:p>
    <w:p w:rsidR="00BB5196" w:rsidRDefault="00BB5196" w:rsidP="00BB5196">
      <w:pPr>
        <w:ind w:left="360" w:hanging="360"/>
        <w:jc w:val="both"/>
        <w:rPr>
          <w:b/>
        </w:rPr>
      </w:pPr>
      <w:r>
        <w:rPr>
          <w:b/>
        </w:rPr>
        <w:t>Version 8.1.1, December 14, 2009</w:t>
      </w:r>
    </w:p>
    <w:p w:rsidR="00BB5196" w:rsidRDefault="00BB5196" w:rsidP="00BB5196">
      <w:pPr>
        <w:jc w:val="both"/>
        <w:rPr>
          <w:i/>
        </w:rPr>
      </w:pPr>
      <w:r>
        <w:rPr>
          <w:i/>
        </w:rPr>
        <w:t>Minor Fixes</w:t>
      </w:r>
    </w:p>
    <w:p w:rsidR="00BB5196" w:rsidRDefault="00BB5196" w:rsidP="00BB5196">
      <w:pPr>
        <w:ind w:left="360" w:hanging="360"/>
        <w:jc w:val="both"/>
      </w:pPr>
      <w:r>
        <w:t>Corrected bug which occurred when reading parameter file</w:t>
      </w:r>
      <w:r w:rsidRPr="00632D7C">
        <w:t>.</w:t>
      </w:r>
    </w:p>
    <w:p w:rsidR="00BB5196" w:rsidRDefault="00BB5196" w:rsidP="00A71FBA">
      <w:pPr>
        <w:ind w:left="360" w:hanging="360"/>
        <w:jc w:val="both"/>
        <w:rPr>
          <w:b/>
        </w:rPr>
      </w:pPr>
    </w:p>
    <w:p w:rsidR="00A71FBA" w:rsidRDefault="00A71FBA" w:rsidP="00A71FBA">
      <w:pPr>
        <w:ind w:left="360" w:hanging="360"/>
        <w:jc w:val="both"/>
        <w:rPr>
          <w:b/>
        </w:rPr>
      </w:pPr>
      <w:r>
        <w:rPr>
          <w:b/>
        </w:rPr>
        <w:t>Version 8.1.0, December 3, 2009</w:t>
      </w:r>
    </w:p>
    <w:p w:rsidR="00A71FBA" w:rsidRDefault="00D148DA" w:rsidP="00A71FBA">
      <w:pPr>
        <w:jc w:val="both"/>
        <w:rPr>
          <w:i/>
        </w:rPr>
      </w:pPr>
      <w:r>
        <w:rPr>
          <w:i/>
        </w:rPr>
        <w:t>Improvement</w:t>
      </w:r>
    </w:p>
    <w:p w:rsidR="00A71FBA" w:rsidRDefault="00A71FBA" w:rsidP="00A71FBA">
      <w:pPr>
        <w:ind w:left="360" w:hanging="360"/>
        <w:jc w:val="both"/>
      </w:pPr>
      <w:r>
        <w:t>Added support for 64-bit platforms</w:t>
      </w:r>
      <w:r w:rsidRPr="00632D7C">
        <w:t>.</w:t>
      </w:r>
    </w:p>
    <w:p w:rsidR="00A71FBA" w:rsidRDefault="00A71FBA" w:rsidP="000C58AE">
      <w:pPr>
        <w:ind w:left="360" w:hanging="360"/>
        <w:jc w:val="both"/>
        <w:rPr>
          <w:b/>
        </w:rPr>
      </w:pPr>
    </w:p>
    <w:p w:rsidR="000C58AE" w:rsidRDefault="000C58AE" w:rsidP="000C58AE">
      <w:pPr>
        <w:ind w:left="360" w:hanging="360"/>
        <w:jc w:val="both"/>
        <w:rPr>
          <w:b/>
        </w:rPr>
      </w:pPr>
      <w:r>
        <w:rPr>
          <w:b/>
        </w:rPr>
        <w:t>Version 8.0.2, November 9, 2009</w:t>
      </w:r>
    </w:p>
    <w:p w:rsidR="000C58AE" w:rsidRDefault="000C58AE" w:rsidP="000C58AE">
      <w:pPr>
        <w:ind w:left="360" w:hanging="360"/>
        <w:jc w:val="both"/>
      </w:pPr>
      <w:r>
        <w:rPr>
          <w:i/>
        </w:rPr>
        <w:t>Minor Fixes</w:t>
      </w:r>
    </w:p>
    <w:p w:rsidR="000C58AE" w:rsidRDefault="000C58AE" w:rsidP="000C58AE">
      <w:pPr>
        <w:ind w:left="360" w:hanging="360"/>
        <w:jc w:val="both"/>
      </w:pPr>
      <w:r w:rsidRPr="00632D7C">
        <w:t xml:space="preserve">Corrected bug </w:t>
      </w:r>
      <w:r>
        <w:t xml:space="preserve">in reported </w:t>
      </w:r>
      <w:r w:rsidRPr="000C58AE">
        <w:t>recurrence interval</w:t>
      </w:r>
      <w:r>
        <w:t xml:space="preserve"> for prospective </w:t>
      </w:r>
      <w:r w:rsidR="007D47F4">
        <w:t>surveillance adjusting for earlier analyses</w:t>
      </w:r>
      <w:r w:rsidRPr="00632D7C">
        <w:t>.</w:t>
      </w:r>
    </w:p>
    <w:p w:rsidR="000C58AE" w:rsidRDefault="000C58AE" w:rsidP="000C58AE">
      <w:pPr>
        <w:ind w:left="360" w:hanging="360"/>
        <w:jc w:val="both"/>
      </w:pPr>
      <w:r>
        <w:t>Corrected format error with date fields of file importer.</w:t>
      </w:r>
    </w:p>
    <w:p w:rsidR="000C58AE" w:rsidRDefault="000C58AE" w:rsidP="000C58AE">
      <w:pPr>
        <w:ind w:left="360" w:hanging="360"/>
        <w:jc w:val="both"/>
      </w:pPr>
      <w:r>
        <w:t>Corrected several typos in graphical application and messaging.</w:t>
      </w:r>
    </w:p>
    <w:p w:rsidR="000C58AE" w:rsidRPr="00632D7C" w:rsidRDefault="0044281D" w:rsidP="000C58AE">
      <w:pPr>
        <w:ind w:left="360" w:hanging="360"/>
        <w:jc w:val="both"/>
      </w:pPr>
      <w:r>
        <w:t>Refactored the compactness penalty input field for Java change in behavior.</w:t>
      </w:r>
    </w:p>
    <w:p w:rsidR="000C58AE" w:rsidRDefault="000C58AE" w:rsidP="00EC778A">
      <w:pPr>
        <w:ind w:left="360" w:hanging="360"/>
        <w:jc w:val="both"/>
        <w:rPr>
          <w:b/>
        </w:rPr>
      </w:pPr>
    </w:p>
    <w:p w:rsidR="00EC778A" w:rsidRDefault="00EC778A" w:rsidP="00EC778A">
      <w:pPr>
        <w:ind w:left="360" w:hanging="360"/>
        <w:jc w:val="both"/>
        <w:rPr>
          <w:b/>
        </w:rPr>
      </w:pPr>
      <w:r>
        <w:rPr>
          <w:b/>
        </w:rPr>
        <w:t>Version 8.0.1, June 8, 2009</w:t>
      </w:r>
    </w:p>
    <w:p w:rsidR="00EC778A" w:rsidRDefault="00EC778A" w:rsidP="00EC778A">
      <w:pPr>
        <w:ind w:left="360" w:hanging="360"/>
        <w:jc w:val="both"/>
      </w:pPr>
      <w:r>
        <w:rPr>
          <w:i/>
        </w:rPr>
        <w:t>Minor Fixes</w:t>
      </w:r>
    </w:p>
    <w:p w:rsidR="00632D7C" w:rsidRPr="00632D7C" w:rsidRDefault="00632D7C" w:rsidP="00EC778A">
      <w:pPr>
        <w:ind w:left="360" w:hanging="360"/>
        <w:jc w:val="both"/>
      </w:pPr>
      <w:r w:rsidRPr="00632D7C">
        <w:t>Corrected bug when the adjustments for known relative risk file was used for prospective analyses.</w:t>
      </w:r>
    </w:p>
    <w:p w:rsidR="00632D7C" w:rsidRPr="00632D7C" w:rsidRDefault="00632D7C" w:rsidP="00EC778A">
      <w:pPr>
        <w:ind w:left="360" w:hanging="360"/>
        <w:jc w:val="both"/>
      </w:pPr>
      <w:r w:rsidRPr="00632D7C">
        <w:t xml:space="preserve">Corrected issue with the windows graphical user interface using excessive amounts of memory when executing </w:t>
      </w:r>
      <w:smartTag w:uri="urn:schemas-microsoft-com:office:smarttags" w:element="place">
        <w:r w:rsidRPr="00632D7C">
          <w:t>Monte Carlo</w:t>
        </w:r>
      </w:smartTag>
      <w:r w:rsidRPr="00632D7C">
        <w:t xml:space="preserve"> replications.</w:t>
      </w:r>
    </w:p>
    <w:p w:rsidR="00EC778A" w:rsidRPr="00632D7C" w:rsidRDefault="00632D7C" w:rsidP="000512ED">
      <w:pPr>
        <w:ind w:left="360" w:hanging="360"/>
        <w:jc w:val="both"/>
      </w:pPr>
      <w:r w:rsidRPr="00632D7C">
        <w:lastRenderedPageBreak/>
        <w:t>Corrected issue with reading the maximum temporal cluster size into the windows graphical user interface when</w:t>
      </w:r>
      <w:r>
        <w:t xml:space="preserve"> value is greater than 50.</w:t>
      </w:r>
    </w:p>
    <w:p w:rsidR="00632D7C" w:rsidRDefault="00632D7C" w:rsidP="000512ED">
      <w:pPr>
        <w:ind w:left="360" w:hanging="360"/>
        <w:jc w:val="both"/>
        <w:rPr>
          <w:b/>
        </w:rPr>
      </w:pPr>
    </w:p>
    <w:p w:rsidR="000512ED" w:rsidRDefault="00EB0EF4" w:rsidP="000512ED">
      <w:pPr>
        <w:ind w:left="360" w:hanging="360"/>
        <w:jc w:val="both"/>
        <w:rPr>
          <w:b/>
        </w:rPr>
      </w:pPr>
      <w:r>
        <w:rPr>
          <w:b/>
        </w:rPr>
        <w:t>Ve</w:t>
      </w:r>
      <w:r w:rsidR="00496FAD">
        <w:rPr>
          <w:b/>
        </w:rPr>
        <w:t>rsion 8.0, March</w:t>
      </w:r>
      <w:r>
        <w:rPr>
          <w:b/>
        </w:rPr>
        <w:t xml:space="preserve"> </w:t>
      </w:r>
      <w:r w:rsidR="00496FAD">
        <w:rPr>
          <w:b/>
        </w:rPr>
        <w:t>9</w:t>
      </w:r>
      <w:r>
        <w:rPr>
          <w:b/>
        </w:rPr>
        <w:t>, 2009</w:t>
      </w:r>
    </w:p>
    <w:p w:rsidR="000512ED" w:rsidRDefault="000512ED" w:rsidP="000512ED">
      <w:pPr>
        <w:jc w:val="both"/>
        <w:rPr>
          <w:i/>
        </w:rPr>
      </w:pPr>
      <w:r>
        <w:rPr>
          <w:i/>
        </w:rPr>
        <w:t>New Analytical Features</w:t>
      </w:r>
    </w:p>
    <w:p w:rsidR="00824E0A" w:rsidRDefault="00824E0A" w:rsidP="00824E0A">
      <w:pPr>
        <w:pStyle w:val="BodyTextIndent2"/>
        <w:jc w:val="both"/>
      </w:pPr>
      <w:r>
        <w:t>Multinomial probability model</w:t>
      </w:r>
    </w:p>
    <w:p w:rsidR="00824E0A" w:rsidRDefault="00824E0A" w:rsidP="00824E0A">
      <w:pPr>
        <w:pStyle w:val="BodyTextIndent2"/>
        <w:jc w:val="both"/>
      </w:pPr>
      <w:r>
        <w:t>Weighted normal probability model</w:t>
      </w:r>
    </w:p>
    <w:p w:rsidR="00824E0A" w:rsidRDefault="00824E0A" w:rsidP="00824E0A">
      <w:pPr>
        <w:pStyle w:val="BodyTextIndent2"/>
        <w:jc w:val="both"/>
      </w:pPr>
      <w:r>
        <w:t>Continuous scan statistic with a Poisson probability model</w:t>
      </w:r>
    </w:p>
    <w:p w:rsidR="00824E0A" w:rsidRDefault="00824E0A" w:rsidP="000512ED">
      <w:pPr>
        <w:autoSpaceDE w:val="0"/>
        <w:autoSpaceDN w:val="0"/>
        <w:adjustRightInd w:val="0"/>
        <w:ind w:left="360" w:hanging="360"/>
        <w:jc w:val="both"/>
      </w:pPr>
      <w:r>
        <w:t>Isotonic spatial scan statistic</w:t>
      </w:r>
    </w:p>
    <w:p w:rsidR="000512ED" w:rsidRDefault="000512ED" w:rsidP="000512ED">
      <w:pPr>
        <w:autoSpaceDE w:val="0"/>
        <w:autoSpaceDN w:val="0"/>
        <w:adjustRightInd w:val="0"/>
        <w:ind w:left="360" w:hanging="360"/>
        <w:jc w:val="both"/>
        <w:rPr>
          <w:sz w:val="22"/>
          <w:szCs w:val="22"/>
        </w:rPr>
      </w:pPr>
      <w:r>
        <w:t>M</w:t>
      </w:r>
      <w:r w:rsidR="00E70A6A">
        <w:rPr>
          <w:sz w:val="22"/>
          <w:szCs w:val="22"/>
        </w:rPr>
        <w:t>ultiple coord</w:t>
      </w:r>
      <w:r w:rsidR="00824E0A">
        <w:rPr>
          <w:sz w:val="22"/>
          <w:szCs w:val="22"/>
        </w:rPr>
        <w:t xml:space="preserve">inates per location </w:t>
      </w:r>
    </w:p>
    <w:p w:rsidR="00824E0A" w:rsidRDefault="000512ED" w:rsidP="006F56C4">
      <w:pPr>
        <w:pStyle w:val="BodyText"/>
        <w:ind w:left="360" w:hanging="360"/>
        <w:jc w:val="both"/>
      </w:pPr>
      <w:r>
        <w:t>Meta</w:t>
      </w:r>
      <w:r w:rsidR="006F56C4">
        <w:t xml:space="preserve"> Locations; an enhancement to </w:t>
      </w:r>
      <w:r w:rsidR="00824E0A">
        <w:t xml:space="preserve">the </w:t>
      </w:r>
      <w:r w:rsidR="006F56C4">
        <w:t>user defined neighbors</w:t>
      </w:r>
      <w:r w:rsidR="00824E0A">
        <w:t>.</w:t>
      </w:r>
    </w:p>
    <w:p w:rsidR="00824E0A" w:rsidRDefault="00824E0A" w:rsidP="000512ED">
      <w:pPr>
        <w:pStyle w:val="BodyTextIndent2"/>
        <w:jc w:val="both"/>
      </w:pPr>
    </w:p>
    <w:p w:rsidR="00824E0A" w:rsidRDefault="00824E0A" w:rsidP="00824E0A">
      <w:pPr>
        <w:ind w:left="360" w:hanging="360"/>
        <w:jc w:val="both"/>
        <w:rPr>
          <w:i/>
        </w:rPr>
      </w:pPr>
      <w:r>
        <w:rPr>
          <w:i/>
        </w:rPr>
        <w:t>Other Improvements</w:t>
      </w:r>
    </w:p>
    <w:p w:rsidR="00EB0EF4" w:rsidRDefault="00824E0A" w:rsidP="000512ED">
      <w:pPr>
        <w:pStyle w:val="BodyTextIndent2"/>
        <w:jc w:val="both"/>
      </w:pPr>
      <w:r>
        <w:t>Re-implementation of the</w:t>
      </w:r>
      <w:r w:rsidR="00EB0EF4">
        <w:t xml:space="preserve"> graphical interface in Java</w:t>
      </w:r>
      <w:r>
        <w:t>.</w:t>
      </w:r>
    </w:p>
    <w:p w:rsidR="00824E0A" w:rsidRDefault="00824E0A" w:rsidP="000512ED">
      <w:pPr>
        <w:pStyle w:val="BodyTextIndent2"/>
        <w:jc w:val="both"/>
        <w:rPr>
          <w:sz w:val="20"/>
          <w:szCs w:val="20"/>
        </w:rPr>
      </w:pPr>
      <w:r>
        <w:t>Graphical user interface available for Linux.</w:t>
      </w:r>
    </w:p>
    <w:p w:rsidR="000512ED" w:rsidRDefault="000512ED" w:rsidP="000512ED">
      <w:pPr>
        <w:autoSpaceDE w:val="0"/>
        <w:autoSpaceDN w:val="0"/>
        <w:adjustRightInd w:val="0"/>
        <w:jc w:val="both"/>
        <w:rPr>
          <w:sz w:val="20"/>
          <w:szCs w:val="20"/>
        </w:rPr>
      </w:pPr>
    </w:p>
    <w:p w:rsidR="000512ED" w:rsidRDefault="000512ED" w:rsidP="000512ED">
      <w:pPr>
        <w:ind w:left="360" w:hanging="360"/>
        <w:jc w:val="both"/>
      </w:pPr>
      <w:r>
        <w:rPr>
          <w:i/>
        </w:rPr>
        <w:t>Minor Fixes</w:t>
      </w:r>
    </w:p>
    <w:p w:rsidR="00824E0A" w:rsidRDefault="00824E0A" w:rsidP="00824E0A">
      <w:pPr>
        <w:ind w:left="360" w:hanging="360"/>
        <w:jc w:val="both"/>
      </w:pPr>
      <w:r>
        <w:t>Minor improvements in the output files.</w:t>
      </w:r>
    </w:p>
    <w:p w:rsidR="00E70A6A" w:rsidRDefault="00824E0A" w:rsidP="000512ED">
      <w:pPr>
        <w:ind w:left="360" w:hanging="360"/>
        <w:jc w:val="both"/>
      </w:pPr>
      <w:r>
        <w:t>Correction of</w:t>
      </w:r>
      <w:r w:rsidR="007C57E6">
        <w:t xml:space="preserve"> </w:t>
      </w:r>
      <w:r>
        <w:t>an erroneous</w:t>
      </w:r>
      <w:r w:rsidR="007C57E6">
        <w:t xml:space="preserve"> error message </w:t>
      </w:r>
      <w:r>
        <w:t xml:space="preserve">that was sometimes </w:t>
      </w:r>
      <w:r w:rsidR="007C57E6">
        <w:t xml:space="preserve">reported from </w:t>
      </w:r>
      <w:r>
        <w:t xml:space="preserve">the </w:t>
      </w:r>
      <w:r w:rsidR="007C57E6">
        <w:t xml:space="preserve">graphical </w:t>
      </w:r>
      <w:r>
        <w:t xml:space="preserve">user </w:t>
      </w:r>
      <w:r w:rsidR="007C57E6">
        <w:t xml:space="preserve">interface when running </w:t>
      </w:r>
      <w:r>
        <w:t xml:space="preserve">the </w:t>
      </w:r>
      <w:r w:rsidR="007C57E6">
        <w:t>space-time permutation model.</w:t>
      </w:r>
    </w:p>
    <w:p w:rsidR="00824E0A" w:rsidRDefault="00824E0A" w:rsidP="00824E0A">
      <w:pPr>
        <w:ind w:left="360" w:hanging="360"/>
        <w:jc w:val="both"/>
      </w:pPr>
      <w:r>
        <w:t>Correction to the zero population check.</w:t>
      </w:r>
    </w:p>
    <w:p w:rsidR="000512ED" w:rsidRDefault="000512ED" w:rsidP="000B56FB">
      <w:pPr>
        <w:ind w:left="360" w:hanging="360"/>
        <w:jc w:val="both"/>
        <w:rPr>
          <w:b/>
        </w:rPr>
      </w:pPr>
    </w:p>
    <w:p w:rsidR="000B56FB" w:rsidRDefault="000B56FB" w:rsidP="000B56FB">
      <w:pPr>
        <w:ind w:left="360" w:hanging="360"/>
        <w:jc w:val="both"/>
        <w:rPr>
          <w:b/>
        </w:rPr>
      </w:pPr>
      <w:r>
        <w:rPr>
          <w:b/>
        </w:rPr>
        <w:t>Version 7.0.3, May 10, 2007</w:t>
      </w:r>
    </w:p>
    <w:p w:rsidR="000B56FB" w:rsidRDefault="000B56FB" w:rsidP="000B56FB">
      <w:pPr>
        <w:jc w:val="both"/>
        <w:rPr>
          <w:i/>
        </w:rPr>
      </w:pPr>
      <w:r>
        <w:rPr>
          <w:i/>
        </w:rPr>
        <w:t>Minor Fixes</w:t>
      </w:r>
    </w:p>
    <w:p w:rsidR="000B56FB" w:rsidRDefault="000B56FB" w:rsidP="000B56FB">
      <w:pPr>
        <w:autoSpaceDE w:val="0"/>
        <w:autoSpaceDN w:val="0"/>
        <w:adjustRightInd w:val="0"/>
        <w:ind w:left="360" w:hanging="360"/>
        <w:jc w:val="both"/>
        <w:rPr>
          <w:sz w:val="22"/>
          <w:szCs w:val="22"/>
        </w:rPr>
      </w:pPr>
      <w:r>
        <w:t>Correction in temporal adjustment for log linear with automatically calculated time trend.</w:t>
      </w:r>
    </w:p>
    <w:p w:rsidR="000B56FB" w:rsidRDefault="000B56FB" w:rsidP="00052521">
      <w:pPr>
        <w:ind w:left="360" w:hanging="360"/>
        <w:jc w:val="both"/>
        <w:rPr>
          <w:b/>
        </w:rPr>
      </w:pPr>
    </w:p>
    <w:p w:rsidR="00031AE0" w:rsidRDefault="00031AE0" w:rsidP="00031AE0">
      <w:pPr>
        <w:ind w:left="360" w:hanging="360"/>
        <w:jc w:val="both"/>
        <w:rPr>
          <w:b/>
        </w:rPr>
      </w:pPr>
      <w:r>
        <w:rPr>
          <w:b/>
        </w:rPr>
        <w:t>Version 7.0.2, March 8, 2007</w:t>
      </w:r>
    </w:p>
    <w:p w:rsidR="00031AE0" w:rsidRDefault="00031AE0" w:rsidP="00031AE0">
      <w:pPr>
        <w:jc w:val="both"/>
        <w:rPr>
          <w:i/>
        </w:rPr>
      </w:pPr>
      <w:r>
        <w:rPr>
          <w:i/>
        </w:rPr>
        <w:t>Minor Fixes</w:t>
      </w:r>
    </w:p>
    <w:p w:rsidR="00031AE0" w:rsidRDefault="009B1DFE" w:rsidP="00031AE0">
      <w:pPr>
        <w:autoSpaceDE w:val="0"/>
        <w:autoSpaceDN w:val="0"/>
        <w:adjustRightInd w:val="0"/>
        <w:ind w:left="360" w:hanging="360"/>
        <w:jc w:val="both"/>
        <w:rPr>
          <w:sz w:val="22"/>
          <w:szCs w:val="22"/>
        </w:rPr>
      </w:pPr>
      <w:r>
        <w:t xml:space="preserve">With multiple data sets </w:t>
      </w:r>
      <w:r w:rsidR="004073FE">
        <w:t>d</w:t>
      </w:r>
      <w:r>
        <w:t>efined, constructed circles/ellipses could exceed defined maximum when defined as percentage of population at risk. Updated to consider population in all data sets.</w:t>
      </w:r>
    </w:p>
    <w:p w:rsidR="00031AE0" w:rsidRDefault="00031AE0" w:rsidP="00052521">
      <w:pPr>
        <w:ind w:left="360" w:hanging="360"/>
        <w:jc w:val="both"/>
        <w:rPr>
          <w:b/>
        </w:rPr>
      </w:pPr>
    </w:p>
    <w:p w:rsidR="00052521" w:rsidRDefault="00052521" w:rsidP="00052521">
      <w:pPr>
        <w:ind w:left="360" w:hanging="360"/>
        <w:jc w:val="both"/>
        <w:rPr>
          <w:b/>
        </w:rPr>
      </w:pPr>
      <w:r>
        <w:rPr>
          <w:b/>
        </w:rPr>
        <w:t>Version 7.0.1, October 1</w:t>
      </w:r>
      <w:r w:rsidR="00D16B12">
        <w:rPr>
          <w:b/>
        </w:rPr>
        <w:t>2</w:t>
      </w:r>
      <w:r>
        <w:rPr>
          <w:b/>
        </w:rPr>
        <w:t>, 2006</w:t>
      </w:r>
    </w:p>
    <w:p w:rsidR="00052521" w:rsidRDefault="00052521" w:rsidP="00052521">
      <w:pPr>
        <w:jc w:val="both"/>
        <w:rPr>
          <w:i/>
        </w:rPr>
      </w:pPr>
      <w:r>
        <w:rPr>
          <w:i/>
        </w:rPr>
        <w:t>Minor Fixes</w:t>
      </w:r>
    </w:p>
    <w:p w:rsidR="00052521" w:rsidRDefault="00052521" w:rsidP="00052521">
      <w:pPr>
        <w:autoSpaceDE w:val="0"/>
        <w:autoSpaceDN w:val="0"/>
        <w:adjustRightInd w:val="0"/>
        <w:ind w:left="360" w:hanging="360"/>
        <w:jc w:val="both"/>
        <w:rPr>
          <w:sz w:val="22"/>
          <w:szCs w:val="22"/>
        </w:rPr>
      </w:pPr>
      <w:r>
        <w:t>Added requirement that detected clusters have at least two cases when using Normal probability model.</w:t>
      </w:r>
    </w:p>
    <w:p w:rsidR="00052521" w:rsidRDefault="00052521"/>
    <w:p w:rsidR="00664847" w:rsidRDefault="00664847">
      <w:pPr>
        <w:ind w:left="360" w:hanging="360"/>
        <w:jc w:val="both"/>
        <w:rPr>
          <w:b/>
        </w:rPr>
      </w:pPr>
      <w:r>
        <w:rPr>
          <w:b/>
        </w:rPr>
        <w:t xml:space="preserve">Version 7.0, August </w:t>
      </w:r>
      <w:r w:rsidR="00904D72">
        <w:rPr>
          <w:b/>
        </w:rPr>
        <w:t>14</w:t>
      </w:r>
      <w:r>
        <w:rPr>
          <w:b/>
        </w:rPr>
        <w:t>, 2006</w:t>
      </w:r>
    </w:p>
    <w:p w:rsidR="00664847" w:rsidRDefault="00664847">
      <w:pPr>
        <w:jc w:val="both"/>
        <w:rPr>
          <w:i/>
        </w:rPr>
      </w:pPr>
      <w:r>
        <w:rPr>
          <w:i/>
        </w:rPr>
        <w:t>New Analytical Features</w:t>
      </w:r>
    </w:p>
    <w:p w:rsidR="00664847" w:rsidRDefault="00664847">
      <w:pPr>
        <w:autoSpaceDE w:val="0"/>
        <w:autoSpaceDN w:val="0"/>
        <w:adjustRightInd w:val="0"/>
        <w:ind w:left="360" w:hanging="360"/>
        <w:jc w:val="both"/>
        <w:rPr>
          <w:sz w:val="22"/>
          <w:szCs w:val="22"/>
        </w:rPr>
      </w:pPr>
      <w:r>
        <w:t xml:space="preserve">Normal model for </w:t>
      </w:r>
      <w:r>
        <w:rPr>
          <w:sz w:val="22"/>
          <w:szCs w:val="22"/>
        </w:rPr>
        <w:t>continuous data.</w:t>
      </w:r>
    </w:p>
    <w:p w:rsidR="00664847" w:rsidRDefault="00664847">
      <w:pPr>
        <w:pStyle w:val="BodyText"/>
        <w:ind w:left="360" w:hanging="360"/>
        <w:jc w:val="both"/>
      </w:pPr>
      <w:r>
        <w:t>Specification of user defined neighbors file to define windows with non-Euclidean distance metrics.</w:t>
      </w:r>
    </w:p>
    <w:p w:rsidR="00664847" w:rsidRDefault="00664847">
      <w:pPr>
        <w:pStyle w:val="BodyTextIndent2"/>
        <w:jc w:val="both"/>
        <w:rPr>
          <w:sz w:val="20"/>
          <w:szCs w:val="20"/>
        </w:rPr>
      </w:pPr>
      <w:r>
        <w:t>Iterative analysis option whereby the p-values for secondary clusters are adjusted for the existence of more likely clusters that are found and reported.</w:t>
      </w:r>
    </w:p>
    <w:p w:rsidR="00664847" w:rsidRDefault="00664847">
      <w:pPr>
        <w:autoSpaceDE w:val="0"/>
        <w:autoSpaceDN w:val="0"/>
        <w:adjustRightInd w:val="0"/>
        <w:jc w:val="both"/>
        <w:rPr>
          <w:sz w:val="20"/>
          <w:szCs w:val="20"/>
        </w:rPr>
      </w:pPr>
    </w:p>
    <w:p w:rsidR="00664847" w:rsidRDefault="00664847">
      <w:pPr>
        <w:ind w:left="360" w:hanging="360"/>
        <w:jc w:val="both"/>
        <w:rPr>
          <w:i/>
        </w:rPr>
      </w:pPr>
      <w:r>
        <w:rPr>
          <w:i/>
        </w:rPr>
        <w:t>Other Improvements</w:t>
      </w:r>
    </w:p>
    <w:p w:rsidR="00664847" w:rsidRDefault="00664847">
      <w:pPr>
        <w:pStyle w:val="BodyTextIndent"/>
        <w:autoSpaceDE w:val="0"/>
        <w:autoSpaceDN w:val="0"/>
        <w:adjustRightInd w:val="0"/>
        <w:rPr>
          <w:bCs w:val="0"/>
          <w:szCs w:val="22"/>
        </w:rPr>
      </w:pPr>
      <w:r>
        <w:rPr>
          <w:bCs w:val="0"/>
          <w:szCs w:val="22"/>
        </w:rPr>
        <w:t>Option to disable temporal data checking feature. Rather than generating an error, cases and controls outside the study period are simply ignored.</w:t>
      </w:r>
    </w:p>
    <w:p w:rsidR="00664847" w:rsidRDefault="00664847">
      <w:pPr>
        <w:ind w:left="360" w:hanging="360"/>
        <w:jc w:val="both"/>
      </w:pPr>
      <w:r>
        <w:lastRenderedPageBreak/>
        <w:t>Option to disable spatial data checking feature. Rather than generating an error, cases, controls and population that do not correspond to a location specified in the coordinates file are simply ignored.</w:t>
      </w:r>
    </w:p>
    <w:p w:rsidR="00664847" w:rsidRDefault="00664847">
      <w:pPr>
        <w:ind w:left="360" w:hanging="360"/>
        <w:jc w:val="both"/>
      </w:pPr>
      <w:r>
        <w:t>More flexibility in defining different combinations of the maximum scanning window size and the maximum reported cluster size.</w:t>
      </w:r>
    </w:p>
    <w:p w:rsidR="00664847" w:rsidRDefault="00664847">
      <w:pPr>
        <w:autoSpaceDE w:val="0"/>
        <w:autoSpaceDN w:val="0"/>
        <w:adjustRightInd w:val="0"/>
        <w:jc w:val="both"/>
        <w:rPr>
          <w:sz w:val="20"/>
          <w:szCs w:val="20"/>
        </w:rPr>
      </w:pPr>
    </w:p>
    <w:p w:rsidR="00664847" w:rsidRDefault="00664847">
      <w:pPr>
        <w:ind w:left="360" w:hanging="360"/>
        <w:jc w:val="both"/>
      </w:pPr>
      <w:r>
        <w:rPr>
          <w:i/>
        </w:rPr>
        <w:t>Minor Fixes</w:t>
      </w:r>
    </w:p>
    <w:p w:rsidR="00664847" w:rsidRDefault="00664847">
      <w:pPr>
        <w:ind w:left="360" w:hanging="360"/>
        <w:jc w:val="both"/>
      </w:pPr>
      <w:r>
        <w:t>Removed the need to specify a coordinates file when doing a purely temporal analysis.</w:t>
      </w:r>
    </w:p>
    <w:p w:rsidR="00664847" w:rsidRDefault="00664847">
      <w:pPr>
        <w:jc w:val="both"/>
      </w:pPr>
    </w:p>
    <w:p w:rsidR="00664847" w:rsidRDefault="00664847">
      <w:pPr>
        <w:ind w:left="360" w:hanging="360"/>
        <w:jc w:val="both"/>
        <w:rPr>
          <w:b/>
        </w:rPr>
      </w:pPr>
      <w:r>
        <w:rPr>
          <w:b/>
        </w:rPr>
        <w:t>Version 6.1.3, May 4, 2006</w:t>
      </w:r>
    </w:p>
    <w:p w:rsidR="00664847" w:rsidRDefault="00664847">
      <w:pPr>
        <w:ind w:left="360" w:hanging="360"/>
        <w:jc w:val="both"/>
      </w:pPr>
      <w:r>
        <w:rPr>
          <w:i/>
        </w:rPr>
        <w:t>Minor Fixes</w:t>
      </w:r>
    </w:p>
    <w:p w:rsidR="00664847" w:rsidRDefault="00664847">
      <w:pPr>
        <w:ind w:left="360" w:hanging="360"/>
        <w:jc w:val="both"/>
      </w:pPr>
      <w:r>
        <w:t>Correction in geographical overlap of secondary clusters (platform variation).</w:t>
      </w:r>
    </w:p>
    <w:p w:rsidR="00664847" w:rsidRDefault="00664847">
      <w:pPr>
        <w:ind w:left="360" w:hanging="360"/>
        <w:jc w:val="both"/>
      </w:pPr>
      <w:r>
        <w:t>Corrected possibly incorrect ranking of reported clusters when executing with more than one processor and applying early termination option.</w:t>
      </w:r>
    </w:p>
    <w:p w:rsidR="00664847" w:rsidRDefault="00664847">
      <w:pPr>
        <w:ind w:left="360" w:hanging="360"/>
        <w:jc w:val="both"/>
        <w:rPr>
          <w:b/>
        </w:rPr>
      </w:pPr>
    </w:p>
    <w:p w:rsidR="00664847" w:rsidRDefault="00664847">
      <w:pPr>
        <w:ind w:left="360" w:hanging="360"/>
        <w:jc w:val="both"/>
        <w:rPr>
          <w:b/>
        </w:rPr>
      </w:pPr>
      <w:r>
        <w:rPr>
          <w:b/>
        </w:rPr>
        <w:t>Version 6.1.2, April 7, 2006</w:t>
      </w:r>
    </w:p>
    <w:p w:rsidR="00664847" w:rsidRDefault="00664847">
      <w:pPr>
        <w:ind w:left="360" w:hanging="360"/>
        <w:jc w:val="both"/>
      </w:pPr>
      <w:r>
        <w:rPr>
          <w:i/>
        </w:rPr>
        <w:t>Minor Fixes</w:t>
      </w:r>
    </w:p>
    <w:p w:rsidR="00664847" w:rsidRDefault="00664847">
      <w:pPr>
        <w:ind w:left="360" w:hanging="360"/>
        <w:jc w:val="both"/>
      </w:pPr>
      <w:r>
        <w:t>Corrected reported relative risk in cluster case information file when using multiple data sets.</w:t>
      </w: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p>
    <w:p w:rsidR="00664847" w:rsidRDefault="00664847">
      <w:pPr>
        <w:ind w:left="360" w:hanging="360"/>
        <w:jc w:val="both"/>
        <w:rPr>
          <w:b/>
        </w:rPr>
      </w:pPr>
      <w:r>
        <w:rPr>
          <w:b/>
        </w:rPr>
        <w:t>Version 6.1.1, March 28, 2006</w:t>
      </w:r>
    </w:p>
    <w:p w:rsidR="00664847" w:rsidRDefault="00664847">
      <w:pPr>
        <w:ind w:left="360" w:hanging="360"/>
        <w:jc w:val="both"/>
      </w:pPr>
      <w:r>
        <w:rPr>
          <w:i/>
        </w:rPr>
        <w:t>Minor Fixes</w:t>
      </w:r>
    </w:p>
    <w:p w:rsidR="00664847" w:rsidRDefault="00664847">
      <w:pPr>
        <w:ind w:left="360" w:hanging="360"/>
        <w:jc w:val="both"/>
      </w:pPr>
      <w:r>
        <w:t>Corrected calculation of semi-minor and semi-major axes.</w:t>
      </w:r>
    </w:p>
    <w:p w:rsidR="00664847" w:rsidRDefault="00664847">
      <w:pPr>
        <w:ind w:left="360" w:hanging="360"/>
        <w:jc w:val="both"/>
      </w:pPr>
      <w:r>
        <w:t>Correction in geographical overlap of secondary clusters.</w:t>
      </w:r>
    </w:p>
    <w:p w:rsidR="00664847" w:rsidRDefault="00664847">
      <w:pPr>
        <w:ind w:left="360" w:hanging="360"/>
        <w:jc w:val="both"/>
        <w:rPr>
          <w:b/>
        </w:rPr>
      </w:pPr>
    </w:p>
    <w:p w:rsidR="00664847" w:rsidRDefault="00664847">
      <w:pPr>
        <w:ind w:left="360" w:hanging="360"/>
        <w:jc w:val="both"/>
        <w:rPr>
          <w:b/>
        </w:rPr>
      </w:pPr>
      <w:r>
        <w:rPr>
          <w:b/>
        </w:rPr>
        <w:t>Version 6.1, March 13, 2006</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 xml:space="preserve">Spatial and space-time scan statistics using an elliptic rather than circular spatial cluster shape, with or without a non-compactness penalty. This feature is only available with Cartesian coordinates but not with latitude/longitude coordinates. </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rPr>
          <w:iCs/>
        </w:rPr>
      </w:pPr>
      <w:r>
        <w:rPr>
          <w:iCs/>
        </w:rPr>
        <w:t xml:space="preserve">Faster computations for purely temporal analyses. </w:t>
      </w:r>
    </w:p>
    <w:p w:rsidR="00664847" w:rsidRDefault="00664847">
      <w:pPr>
        <w:pStyle w:val="BodyTextIndent"/>
        <w:rPr>
          <w:bCs w:val="0"/>
        </w:rPr>
      </w:pPr>
      <w:r>
        <w:rPr>
          <w:bCs w:val="0"/>
        </w:rPr>
        <w:t>Option to specify the maximum size of reported clusters in a different unit than the one used for the maximum size of all clusters evaluated.</w:t>
      </w:r>
    </w:p>
    <w:p w:rsidR="00664847" w:rsidRDefault="00664847">
      <w:pPr>
        <w:ind w:left="360" w:hanging="360"/>
        <w:jc w:val="both"/>
      </w:pPr>
      <w:r>
        <w:t>The Cluster Information file has been split into to two separate output files, to make the size more manageable.</w:t>
      </w:r>
    </w:p>
    <w:p w:rsidR="00664847" w:rsidRDefault="00664847">
      <w:pPr>
        <w:ind w:left="360" w:hanging="360"/>
        <w:jc w:val="both"/>
      </w:pPr>
      <w:r>
        <w:t>Option to suppress warning messages.</w:t>
      </w:r>
    </w:p>
    <w:p w:rsidR="00664847" w:rsidRDefault="00664847">
      <w:pPr>
        <w:ind w:left="360" w:hanging="360"/>
        <w:jc w:val="both"/>
        <w:rPr>
          <w:b/>
          <w:sz w:val="12"/>
        </w:rPr>
      </w:pPr>
    </w:p>
    <w:p w:rsidR="00664847" w:rsidRDefault="00664847">
      <w:pPr>
        <w:ind w:left="360" w:hanging="360"/>
        <w:jc w:val="both"/>
        <w:rPr>
          <w:b/>
          <w:sz w:val="12"/>
        </w:rPr>
      </w:pPr>
    </w:p>
    <w:p w:rsidR="00664847" w:rsidRDefault="00664847">
      <w:pPr>
        <w:ind w:left="360" w:hanging="360"/>
        <w:jc w:val="both"/>
        <w:rPr>
          <w:b/>
        </w:rPr>
      </w:pPr>
      <w:r>
        <w:rPr>
          <w:b/>
        </w:rPr>
        <w:t>Version 6.0, October 24, 2005</w:t>
      </w:r>
    </w:p>
    <w:p w:rsidR="00664847" w:rsidRDefault="00664847">
      <w:pPr>
        <w:ind w:left="360" w:hanging="360"/>
        <w:jc w:val="both"/>
        <w:rPr>
          <w:b/>
          <w:sz w:val="12"/>
          <w:szCs w:val="12"/>
        </w:rPr>
      </w:pPr>
    </w:p>
    <w:p w:rsidR="00664847" w:rsidRDefault="00664847">
      <w:pPr>
        <w:jc w:val="both"/>
        <w:rPr>
          <w:i/>
        </w:rPr>
      </w:pPr>
      <w:r>
        <w:rPr>
          <w:i/>
        </w:rPr>
        <w:t>New Analytical Features</w:t>
      </w:r>
    </w:p>
    <w:p w:rsidR="00664847" w:rsidRDefault="00664847">
      <w:pPr>
        <w:ind w:left="360" w:hanging="360"/>
        <w:jc w:val="both"/>
      </w:pPr>
      <w:r>
        <w:t>Ordinal probability model for categorical data that is ordinal in nature.</w:t>
      </w:r>
    </w:p>
    <w:p w:rsidR="00664847" w:rsidRDefault="00664847">
      <w:pPr>
        <w:pStyle w:val="BodyTextIndent"/>
        <w:rPr>
          <w:bCs w:val="0"/>
        </w:rPr>
      </w:pPr>
      <w:r>
        <w:rPr>
          <w:bCs w:val="0"/>
        </w:rPr>
        <w:t>Exponential probability model for continuous survival time data with and without censoring.</w:t>
      </w:r>
    </w:p>
    <w:p w:rsidR="00664847" w:rsidRDefault="00664847">
      <w:pPr>
        <w:ind w:left="360" w:hanging="360"/>
        <w:jc w:val="both"/>
        <w:rPr>
          <w:b/>
          <w:sz w:val="12"/>
        </w:rPr>
      </w:pPr>
    </w:p>
    <w:p w:rsidR="00664847" w:rsidRDefault="00664847">
      <w:pPr>
        <w:ind w:left="360" w:hanging="360"/>
        <w:jc w:val="both"/>
        <w:rPr>
          <w:i/>
        </w:rPr>
      </w:pPr>
      <w:r>
        <w:rPr>
          <w:i/>
        </w:rPr>
        <w:lastRenderedPageBreak/>
        <w:t>Other Improvements</w:t>
      </w:r>
    </w:p>
    <w:p w:rsidR="00664847" w:rsidRDefault="00664847">
      <w:pPr>
        <w:ind w:left="360" w:hanging="360"/>
        <w:jc w:val="both"/>
      </w:pPr>
      <w:r>
        <w:t>Utilization of parallel processors when available on the computer for faster computing times.</w:t>
      </w:r>
    </w:p>
    <w:p w:rsidR="00664847" w:rsidRDefault="00664847">
      <w:pPr>
        <w:ind w:left="360" w:hanging="360"/>
        <w:jc w:val="both"/>
      </w:pPr>
      <w:r>
        <w:t>Less memory requirements for certain very large data sets with many geographical locations.</w:t>
      </w:r>
    </w:p>
    <w:p w:rsidR="00664847" w:rsidRDefault="00664847">
      <w:pPr>
        <w:ind w:left="360" w:hanging="360"/>
        <w:jc w:val="both"/>
      </w:pPr>
      <w:r>
        <w:t>The number of different data sets that can be analyzed as part of the multiple data set feature has been increased to twelve.</w:t>
      </w:r>
    </w:p>
    <w:p w:rsidR="00664847" w:rsidRDefault="00664847">
      <w:pPr>
        <w:ind w:left="360" w:hanging="360"/>
        <w:jc w:val="both"/>
        <w:rPr>
          <w:b/>
          <w:sz w:val="12"/>
        </w:rPr>
      </w:pPr>
    </w:p>
    <w:p w:rsidR="00664847" w:rsidRDefault="00664847">
      <w:pPr>
        <w:ind w:left="360" w:hanging="360"/>
        <w:jc w:val="both"/>
      </w:pPr>
      <w:r>
        <w:rPr>
          <w:i/>
        </w:rPr>
        <w:t>Minor Fixes</w:t>
      </w:r>
    </w:p>
    <w:p w:rsidR="00664847" w:rsidRDefault="00664847">
      <w:pPr>
        <w:ind w:left="360" w:hanging="360"/>
        <w:jc w:val="both"/>
      </w:pPr>
      <w:r>
        <w:t>Windows interface option to suppress calculation of critical values.</w:t>
      </w:r>
    </w:p>
    <w:p w:rsidR="00664847" w:rsidRDefault="00664847">
      <w:pPr>
        <w:ind w:left="360" w:hanging="360"/>
        <w:jc w:val="both"/>
      </w:pPr>
      <w:r>
        <w:t xml:space="preserve">Updated user guide and help system. </w:t>
      </w:r>
    </w:p>
    <w:p w:rsidR="00664847" w:rsidRDefault="00664847">
      <w:pPr>
        <w:pStyle w:val="BodyTextIndent"/>
      </w:pPr>
      <w:r>
        <w:t>Corrected minor error in the radius reported in the cluster information file, which did not take the curvature of the earth into account.</w:t>
      </w:r>
    </w:p>
    <w:p w:rsidR="00664847" w:rsidRDefault="00664847">
      <w:pPr>
        <w:ind w:left="360" w:hanging="360"/>
        <w:jc w:val="both"/>
        <w:rPr>
          <w:bCs/>
        </w:rPr>
      </w:pPr>
      <w:r>
        <w:rPr>
          <w:bCs/>
        </w:rPr>
        <w:t xml:space="preserve">Updated the import wizard to provide correct error messages when the specified dBase file cannot open. </w:t>
      </w:r>
    </w:p>
    <w:p w:rsidR="00664847" w:rsidRDefault="00664847">
      <w:pPr>
        <w:jc w:val="both"/>
      </w:pPr>
      <w:r>
        <w:t>Additional data validation tests implemented for the Poisson model.</w:t>
      </w:r>
    </w:p>
    <w:p w:rsidR="00664847" w:rsidRDefault="00664847">
      <w:pPr>
        <w:ind w:left="360" w:hanging="360"/>
        <w:jc w:val="both"/>
        <w:rPr>
          <w:bCs/>
        </w:rPr>
      </w:pPr>
      <w:r>
        <w:rPr>
          <w:bCs/>
        </w:rPr>
        <w:t>Revised reporting of cluster information multivariate analyses with multiple data sets.</w:t>
      </w:r>
    </w:p>
    <w:p w:rsidR="00664847" w:rsidRDefault="00664847">
      <w:pPr>
        <w:ind w:left="360" w:hanging="360"/>
        <w:jc w:val="both"/>
        <w:rPr>
          <w:b/>
        </w:rPr>
      </w:pPr>
    </w:p>
    <w:p w:rsidR="00664847" w:rsidRDefault="00664847">
      <w:pPr>
        <w:ind w:left="360" w:hanging="360"/>
        <w:jc w:val="both"/>
        <w:rPr>
          <w:b/>
        </w:rPr>
      </w:pPr>
      <w:r>
        <w:rPr>
          <w:b/>
        </w:rPr>
        <w:t>Version 5.1.3, April 18,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Corrected the reported population value for purely spatial clusters when running a space-time analysis using the Bernoulli model. </w:t>
      </w:r>
    </w:p>
    <w:p w:rsidR="00664847" w:rsidRDefault="00664847">
      <w:pPr>
        <w:ind w:left="360" w:hanging="360"/>
        <w:jc w:val="both"/>
        <w:rPr>
          <w:b/>
        </w:rPr>
      </w:pPr>
    </w:p>
    <w:p w:rsidR="00664847" w:rsidRDefault="00664847">
      <w:pPr>
        <w:ind w:left="360" w:hanging="360"/>
        <w:jc w:val="both"/>
        <w:rPr>
          <w:b/>
        </w:rPr>
      </w:pPr>
      <w:r>
        <w:rPr>
          <w:b/>
        </w:rPr>
        <w:t>Version 5.1.2, March 24, 2005</w:t>
      </w:r>
    </w:p>
    <w:p w:rsidR="00664847" w:rsidRDefault="00664847">
      <w:pPr>
        <w:ind w:left="360" w:hanging="360"/>
        <w:jc w:val="both"/>
        <w:rPr>
          <w:b/>
          <w:sz w:val="12"/>
          <w:szCs w:val="12"/>
        </w:rPr>
      </w:pPr>
    </w:p>
    <w:p w:rsidR="00664847" w:rsidRDefault="00664847">
      <w:pPr>
        <w:ind w:left="360" w:hanging="360"/>
        <w:jc w:val="both"/>
      </w:pPr>
      <w:r>
        <w:rPr>
          <w:i/>
        </w:rPr>
        <w:t>Minor Fixes</w:t>
      </w:r>
    </w:p>
    <w:p w:rsidR="00664847" w:rsidRDefault="00664847">
      <w:pPr>
        <w:ind w:left="360" w:hanging="360"/>
        <w:jc w:val="both"/>
      </w:pPr>
      <w:r>
        <w:t xml:space="preserve">Ability in batch mode to suppress the calculation of the loglikelihood value required for statistical significance at the 0.01 and 0.05 levels. </w:t>
      </w:r>
    </w:p>
    <w:p w:rsidR="00664847" w:rsidRDefault="00664847">
      <w:pPr>
        <w:ind w:left="360" w:hanging="360"/>
        <w:jc w:val="both"/>
        <w:rPr>
          <w:b/>
        </w:rPr>
      </w:pPr>
    </w:p>
    <w:p w:rsidR="00664847" w:rsidRDefault="00664847">
      <w:pPr>
        <w:jc w:val="both"/>
        <w:rPr>
          <w:b/>
        </w:rPr>
      </w:pPr>
      <w:r>
        <w:rPr>
          <w:b/>
        </w:rPr>
        <w:t>Version 5.1.1, March 18, 2005</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Parameter file read correction when there are multiple data sets.</w:t>
      </w:r>
    </w:p>
    <w:p w:rsidR="00664847" w:rsidRDefault="00664847">
      <w:pPr>
        <w:ind w:left="360" w:hanging="360"/>
        <w:jc w:val="both"/>
      </w:pPr>
      <w:r>
        <w:t>Suppress zero population warnings when there is input data from multiple data sets.</w:t>
      </w:r>
    </w:p>
    <w:p w:rsidR="00664847" w:rsidRDefault="00664847">
      <w:pPr>
        <w:ind w:left="360" w:hanging="360"/>
        <w:jc w:val="both"/>
      </w:pPr>
      <w:r>
        <w:t>Prospective surveillance start date no longer validated when not adjusting for earlier analyses.</w:t>
      </w:r>
    </w:p>
    <w:p w:rsidR="00664847" w:rsidRDefault="00664847">
      <w:pPr>
        <w:ind w:left="360" w:hanging="360"/>
        <w:jc w:val="both"/>
        <w:rPr>
          <w:b/>
        </w:rPr>
      </w:pPr>
    </w:p>
    <w:p w:rsidR="00664847" w:rsidRDefault="00664847">
      <w:pPr>
        <w:ind w:left="360" w:hanging="360"/>
        <w:jc w:val="both"/>
        <w:rPr>
          <w:b/>
        </w:rPr>
      </w:pPr>
      <w:r>
        <w:rPr>
          <w:b/>
        </w:rPr>
        <w:t>Version 5.1, December 30, 2004</w:t>
      </w:r>
    </w:p>
    <w:p w:rsidR="00664847" w:rsidRDefault="00664847">
      <w:pPr>
        <w:ind w:left="360" w:hanging="360"/>
        <w:jc w:val="both"/>
        <w:rPr>
          <w:b/>
          <w:sz w:val="12"/>
        </w:rPr>
      </w:pPr>
    </w:p>
    <w:p w:rsidR="00664847" w:rsidRDefault="00664847">
      <w:pPr>
        <w:ind w:left="360" w:hanging="360"/>
        <w:jc w:val="both"/>
        <w:rPr>
          <w:i/>
        </w:rPr>
      </w:pPr>
      <w:r>
        <w:rPr>
          <w:i/>
        </w:rPr>
        <w:t>Improvements</w:t>
      </w:r>
    </w:p>
    <w:p w:rsidR="00664847" w:rsidRDefault="00664847">
      <w:pPr>
        <w:ind w:left="360" w:hanging="360"/>
        <w:jc w:val="both"/>
        <w:rPr>
          <w:bCs/>
        </w:rPr>
      </w:pPr>
      <w:r>
        <w:rPr>
          <w:bCs/>
        </w:rPr>
        <w:t xml:space="preserve">Faster computing time for prospective space-time analyses. </w:t>
      </w:r>
    </w:p>
    <w:p w:rsidR="00664847" w:rsidRDefault="00664847">
      <w:pPr>
        <w:ind w:left="360" w:hanging="360"/>
        <w:jc w:val="both"/>
      </w:pPr>
      <w:r>
        <w:t>Ability to run a Poisson based purely temporal analysis without a population file, assuming a constant risk over time.</w:t>
      </w:r>
    </w:p>
    <w:p w:rsidR="00664847" w:rsidRDefault="00664847">
      <w:pPr>
        <w:ind w:left="360" w:hanging="360"/>
        <w:jc w:val="both"/>
      </w:pPr>
      <w:r>
        <w:t>Option to save the imported files in any location specified by the user.</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Updated User Guide.</w:t>
      </w:r>
    </w:p>
    <w:p w:rsidR="00664847" w:rsidRDefault="00664847">
      <w:pPr>
        <w:ind w:left="360" w:hanging="360"/>
        <w:jc w:val="both"/>
        <w:rPr>
          <w:bCs/>
        </w:rPr>
      </w:pPr>
      <w:r>
        <w:rPr>
          <w:bCs/>
        </w:rPr>
        <w:t>User Guide available on the help pull down menu.</w:t>
      </w:r>
    </w:p>
    <w:p w:rsidR="00664847" w:rsidRDefault="00664847">
      <w:pPr>
        <w:ind w:left="360" w:hanging="360"/>
        <w:jc w:val="both"/>
        <w:rPr>
          <w:bCs/>
        </w:rPr>
      </w:pPr>
      <w:r>
        <w:rPr>
          <w:bCs/>
        </w:rPr>
        <w:lastRenderedPageBreak/>
        <w:t>New print button for the main results file to the toolbar and file menu.</w:t>
      </w:r>
    </w:p>
    <w:p w:rsidR="00664847" w:rsidRDefault="00664847">
      <w:pPr>
        <w:ind w:left="360" w:hanging="360"/>
        <w:jc w:val="both"/>
        <w:rPr>
          <w:bCs/>
        </w:rPr>
      </w:pPr>
      <w:r>
        <w:rPr>
          <w:bCs/>
        </w:rPr>
        <w:t>Some dBase output fields changed to numerical.</w:t>
      </w:r>
    </w:p>
    <w:p w:rsidR="00664847" w:rsidRDefault="00664847">
      <w:pPr>
        <w:pStyle w:val="BodyTextIndent"/>
        <w:rPr>
          <w:bCs w:val="0"/>
        </w:rPr>
      </w:pPr>
      <w:r>
        <w:rPr>
          <w:bCs w:val="0"/>
        </w:rPr>
        <w:t>Reorganized parameter file.</w:t>
      </w:r>
    </w:p>
    <w:p w:rsidR="00664847" w:rsidRDefault="00664847">
      <w:pPr>
        <w:ind w:left="360" w:hanging="360"/>
        <w:jc w:val="both"/>
        <w:rPr>
          <w:b/>
        </w:rPr>
      </w:pPr>
    </w:p>
    <w:p w:rsidR="00664847" w:rsidRDefault="00664847">
      <w:pPr>
        <w:ind w:left="360" w:hanging="360"/>
        <w:jc w:val="both"/>
        <w:rPr>
          <w:b/>
        </w:rPr>
      </w:pPr>
      <w:r>
        <w:rPr>
          <w:b/>
        </w:rPr>
        <w:t>Version 5.0, September 21, 2004</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Multivariate scan statistics, with simultaneous analysis of up to four different data sets.</w:t>
      </w:r>
    </w:p>
    <w:p w:rsidR="00664847" w:rsidRDefault="00664847">
      <w:pPr>
        <w:pStyle w:val="BodyTextIndent"/>
      </w:pPr>
      <w:r>
        <w:t xml:space="preserve">Adjustment for covariates in the Bernoulli model. </w:t>
      </w:r>
    </w:p>
    <w:p w:rsidR="00664847" w:rsidRDefault="00664847">
      <w:pPr>
        <w:ind w:left="360" w:hanging="360"/>
        <w:jc w:val="both"/>
      </w:pPr>
      <w:r>
        <w:t>Adjustments for a temporal trend that is automatically calculated by SaTScan.</w:t>
      </w:r>
    </w:p>
    <w:p w:rsidR="00664847" w:rsidRDefault="00664847">
      <w:pPr>
        <w:pStyle w:val="BodyTextIndent"/>
      </w:pPr>
      <w:r>
        <w:t>Adjustment for purely spatial clusters with the Poisson model.</w:t>
      </w:r>
    </w:p>
    <w:p w:rsidR="00664847" w:rsidRDefault="00664847">
      <w:pPr>
        <w:ind w:left="360" w:hanging="360"/>
        <w:jc w:val="both"/>
        <w:rPr>
          <w:b/>
          <w:sz w:val="12"/>
        </w:rPr>
      </w:pPr>
    </w:p>
    <w:p w:rsidR="00664847" w:rsidRDefault="00664847">
      <w:pPr>
        <w:ind w:left="360" w:hanging="360"/>
        <w:jc w:val="both"/>
        <w:rPr>
          <w:i/>
        </w:rPr>
      </w:pPr>
      <w:r>
        <w:rPr>
          <w:i/>
        </w:rPr>
        <w:t>Other Improvements</w:t>
      </w:r>
    </w:p>
    <w:p w:rsidR="00664847" w:rsidRDefault="00664847">
      <w:pPr>
        <w:ind w:left="360" w:hanging="360"/>
        <w:jc w:val="both"/>
      </w:pPr>
      <w:r>
        <w:t>Redesigned windows interface, separating standard and advanced features.</w:t>
      </w:r>
    </w:p>
    <w:p w:rsidR="00664847" w:rsidRDefault="00664847">
      <w:pPr>
        <w:ind w:left="360" w:hanging="360"/>
        <w:jc w:val="both"/>
      </w:pPr>
      <w:r>
        <w:t>Improved interface for the SaTScan import wizard.</w:t>
      </w:r>
    </w:p>
    <w:p w:rsidR="00664847" w:rsidRDefault="00664847">
      <w:pPr>
        <w:pStyle w:val="BodyTextIndent"/>
      </w:pPr>
      <w:r>
        <w:t xml:space="preserve">Faster speed for data sets with a very large number of cases. </w:t>
      </w:r>
    </w:p>
    <w:p w:rsidR="00664847" w:rsidRDefault="00664847">
      <w:pPr>
        <w:pStyle w:val="BodyTextIndent"/>
      </w:pPr>
      <w:r>
        <w:t>A wider variety of date options allowed in the SaTScan file format input files.</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ind w:left="360" w:hanging="360"/>
        <w:jc w:val="both"/>
        <w:rPr>
          <w:bCs/>
        </w:rPr>
      </w:pPr>
      <w:r>
        <w:rPr>
          <w:bCs/>
        </w:rPr>
        <w:t>The study time period can now have the same start date and end date.</w:t>
      </w:r>
    </w:p>
    <w:p w:rsidR="00664847" w:rsidRDefault="00664847">
      <w:pPr>
        <w:pStyle w:val="BodyTextIndent"/>
      </w:pPr>
      <w:r>
        <w:t xml:space="preserve">When requesting a report of only non-overlapping clusters, overlapping is now defined in terms of having one or more location IDs in common rather then the previous definition of the two circles overlapping each other. Results will in most cases be identical. </w:t>
      </w:r>
    </w:p>
    <w:p w:rsidR="00664847" w:rsidRDefault="00664847">
      <w:pPr>
        <w:ind w:left="360" w:hanging="360"/>
        <w:jc w:val="both"/>
        <w:rPr>
          <w:bCs/>
        </w:rPr>
      </w:pPr>
      <w:r>
        <w:rPr>
          <w:bCs/>
        </w:rPr>
        <w:t>Fixed problem when calculating the expected number of cases when the population in the population file is specified in days.</w:t>
      </w:r>
    </w:p>
    <w:p w:rsidR="00664847" w:rsidRDefault="00664847">
      <w:pPr>
        <w:ind w:left="360" w:hanging="360"/>
        <w:jc w:val="both"/>
        <w:rPr>
          <w:bCs/>
        </w:rPr>
      </w:pPr>
      <w:r>
        <w:rPr>
          <w:bCs/>
        </w:rPr>
        <w:t>Updated error and warning messages.</w:t>
      </w:r>
    </w:p>
    <w:p w:rsidR="00664847" w:rsidRDefault="00664847">
      <w:pPr>
        <w:ind w:left="360" w:hanging="360"/>
        <w:jc w:val="both"/>
        <w:rPr>
          <w:bCs/>
        </w:rPr>
      </w:pPr>
      <w:r>
        <w:rPr>
          <w:bCs/>
        </w:rPr>
        <w:t xml:space="preserve">Ability to define time intervals in years when the time aggregation is defined in terms of month, and in years or months when the aggregation is defined in terms of days. </w:t>
      </w:r>
    </w:p>
    <w:p w:rsidR="00664847" w:rsidRDefault="00664847">
      <w:pPr>
        <w:ind w:left="360" w:hanging="360"/>
        <w:jc w:val="both"/>
        <w:rPr>
          <w:bCs/>
        </w:rPr>
      </w:pPr>
      <w:r>
        <w:rPr>
          <w:bCs/>
        </w:rPr>
        <w:t xml:space="preserve">The definition of the circle radius redefined from the length of a straight line through the crust of the earth ‘as the worm crawls’ to the length of a curved line along the surface of the earth ‘as the crow flies’. </w:t>
      </w:r>
    </w:p>
    <w:p w:rsidR="00664847" w:rsidRDefault="00664847">
      <w:pPr>
        <w:ind w:left="360" w:hanging="360"/>
        <w:jc w:val="both"/>
        <w:rPr>
          <w:b/>
        </w:rPr>
      </w:pPr>
    </w:p>
    <w:p w:rsidR="00664847" w:rsidRDefault="00664847">
      <w:pPr>
        <w:ind w:left="360" w:hanging="360"/>
        <w:jc w:val="both"/>
        <w:rPr>
          <w:b/>
        </w:rPr>
      </w:pPr>
      <w:r>
        <w:rPr>
          <w:b/>
        </w:rPr>
        <w:t>Version 4.0.3, February 3, 2004</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pStyle w:val="BodyTextIndent"/>
      </w:pPr>
      <w:r>
        <w:t>Incorporated SaTScan license agreement as part of the installation procedure.</w:t>
      </w:r>
    </w:p>
    <w:p w:rsidR="00664847" w:rsidRDefault="00664847">
      <w:pPr>
        <w:pStyle w:val="BodyTextIndent"/>
      </w:pPr>
      <w:r>
        <w:t>Fixed bug, where SaTScan was unable to read more than five decimals for latitude/longitude coordinates.</w:t>
      </w:r>
    </w:p>
    <w:p w:rsidR="00664847" w:rsidRDefault="00664847">
      <w:pPr>
        <w:ind w:left="360" w:hanging="360"/>
        <w:jc w:val="both"/>
        <w:rPr>
          <w:b/>
        </w:rPr>
      </w:pPr>
    </w:p>
    <w:p w:rsidR="00664847" w:rsidRDefault="00664847">
      <w:pPr>
        <w:ind w:left="360" w:hanging="360"/>
        <w:jc w:val="both"/>
        <w:rPr>
          <w:b/>
        </w:rPr>
      </w:pPr>
      <w:r>
        <w:rPr>
          <w:b/>
        </w:rPr>
        <w:t>Version 4.0.2, November 10, 2003</w:t>
      </w:r>
    </w:p>
    <w:p w:rsidR="00664847" w:rsidRDefault="00664847">
      <w:pPr>
        <w:ind w:left="360" w:hanging="360"/>
        <w:jc w:val="both"/>
        <w:rPr>
          <w:b/>
          <w:sz w:val="12"/>
        </w:rPr>
      </w:pPr>
    </w:p>
    <w:p w:rsidR="00664847" w:rsidRDefault="00664847">
      <w:pPr>
        <w:pStyle w:val="Heading4"/>
        <w:jc w:val="both"/>
      </w:pPr>
      <w:r>
        <w:t>Minor Fixes</w:t>
      </w:r>
    </w:p>
    <w:p w:rsidR="00664847" w:rsidRDefault="00664847">
      <w:pPr>
        <w:jc w:val="both"/>
        <w:rPr>
          <w:bCs/>
        </w:rPr>
      </w:pPr>
      <w:r>
        <w:rPr>
          <w:bCs/>
        </w:rPr>
        <w:t>Problem when using the relative risk adjustment file fixed.</w:t>
      </w:r>
    </w:p>
    <w:p w:rsidR="00664847" w:rsidRDefault="00664847">
      <w:pPr>
        <w:ind w:left="360" w:hanging="360"/>
        <w:jc w:val="both"/>
        <w:rPr>
          <w:bCs/>
        </w:rPr>
      </w:pPr>
      <w:r>
        <w:rPr>
          <w:bCs/>
        </w:rPr>
        <w:t xml:space="preserve">Improved error messages. </w:t>
      </w:r>
    </w:p>
    <w:p w:rsidR="00664847" w:rsidRDefault="00664847">
      <w:pPr>
        <w:ind w:left="360" w:hanging="360"/>
        <w:jc w:val="both"/>
        <w:rPr>
          <w:b/>
        </w:rPr>
      </w:pPr>
    </w:p>
    <w:p w:rsidR="00664847" w:rsidRDefault="00664847">
      <w:pPr>
        <w:ind w:left="360" w:hanging="360"/>
        <w:jc w:val="both"/>
        <w:rPr>
          <w:b/>
        </w:rPr>
      </w:pPr>
      <w:r>
        <w:rPr>
          <w:b/>
        </w:rPr>
        <w:t>Version 4.0.1, October 23, 2003</w:t>
      </w:r>
    </w:p>
    <w:p w:rsidR="00664847" w:rsidRDefault="00664847">
      <w:pPr>
        <w:ind w:left="360" w:hanging="360"/>
        <w:jc w:val="both"/>
        <w:rPr>
          <w:b/>
          <w:sz w:val="12"/>
        </w:rPr>
      </w:pPr>
    </w:p>
    <w:p w:rsidR="00664847" w:rsidRDefault="00664847">
      <w:pPr>
        <w:jc w:val="both"/>
        <w:rPr>
          <w:i/>
        </w:rPr>
      </w:pPr>
      <w:r>
        <w:rPr>
          <w:i/>
        </w:rPr>
        <w:t>New Analytical Features</w:t>
      </w:r>
    </w:p>
    <w:p w:rsidR="00664847" w:rsidRDefault="00664847">
      <w:pPr>
        <w:pStyle w:val="BodyTextIndent"/>
        <w:rPr>
          <w:bCs w:val="0"/>
        </w:rPr>
      </w:pPr>
      <w:r>
        <w:rPr>
          <w:bCs w:val="0"/>
        </w:rPr>
        <w:t>Adjustment for covariates when the space-time permutation model is used.</w:t>
      </w:r>
    </w:p>
    <w:p w:rsidR="00664847" w:rsidRDefault="00664847">
      <w:pPr>
        <w:ind w:left="360" w:hanging="360"/>
        <w:jc w:val="both"/>
      </w:pPr>
      <w:r>
        <w:lastRenderedPageBreak/>
        <w:t xml:space="preserve">Adjustments for purely spatial, purely temporal or space-time clusters, using a special adjustments file with user specified relative risk adjustments for each spatial, temporal and/or space-time location. </w:t>
      </w:r>
    </w:p>
    <w:p w:rsidR="00664847" w:rsidRDefault="00664847">
      <w:pPr>
        <w:ind w:left="360" w:hanging="360"/>
        <w:jc w:val="both"/>
      </w:pPr>
      <w:r>
        <w:t>Ability to adjust for missing data.</w:t>
      </w:r>
    </w:p>
    <w:p w:rsidR="00664847" w:rsidRDefault="00664847">
      <w:pPr>
        <w:ind w:left="360" w:hanging="360"/>
        <w:jc w:val="both"/>
      </w:pPr>
      <w:r>
        <w:t>Nonparametric adjustment for temporal trends using stratified randomization, replacing the previous nonparametric adjustment method used in versions 2 and 3 (only for Poisson model). The old version is still available in batch mode.</w:t>
      </w:r>
    </w:p>
    <w:p w:rsidR="00664847" w:rsidRDefault="00664847">
      <w:pPr>
        <w:ind w:left="360" w:hanging="360"/>
        <w:jc w:val="both"/>
      </w:pPr>
      <w:r>
        <w:t>Prospective purely temporal analysis.</w:t>
      </w:r>
    </w:p>
    <w:p w:rsidR="00664847" w:rsidRDefault="00664847">
      <w:pPr>
        <w:pStyle w:val="BodyTextIndent"/>
        <w:rPr>
          <w:bCs w:val="0"/>
        </w:rPr>
      </w:pPr>
      <w:r>
        <w:rPr>
          <w:bCs w:val="0"/>
        </w:rPr>
        <w:t xml:space="preserve">An optional special circle size file for defining the maximum geographical circle size that is distinct from the regular population file. </w:t>
      </w:r>
    </w:p>
    <w:p w:rsidR="00664847" w:rsidRDefault="00664847">
      <w:pPr>
        <w:ind w:left="360" w:hanging="360"/>
        <w:jc w:val="both"/>
      </w:pPr>
      <w:r>
        <w:t xml:space="preserve">Completely flexible specification of ranges for the start and end time of temporal clusters to be evaluated. </w:t>
      </w:r>
    </w:p>
    <w:p w:rsidR="00664847" w:rsidRDefault="00664847">
      <w:pPr>
        <w:ind w:left="360" w:hanging="360"/>
        <w:jc w:val="both"/>
      </w:pPr>
      <w:r>
        <w:t>Option to terminate the Monte Carlo simulations early when the p-value is large.</w:t>
      </w:r>
    </w:p>
    <w:p w:rsidR="00664847" w:rsidRDefault="00664847">
      <w:pPr>
        <w:ind w:left="360" w:hanging="360"/>
        <w:jc w:val="both"/>
      </w:pPr>
      <w:r>
        <w:t xml:space="preserve">Ability to use a percentage of the study period as the maximum temporal cluster size when running a prospective analysis (previously only available for retrospective analyses). </w:t>
      </w:r>
    </w:p>
    <w:p w:rsidR="00664847" w:rsidRDefault="00664847">
      <w:pPr>
        <w:ind w:left="360" w:hanging="360"/>
        <w:jc w:val="both"/>
      </w:pPr>
      <w:r>
        <w:t xml:space="preserve">Option not to adjust for previous analyses when doing prospective analyses. This replaces the alive cluster option, which did the same thing but with more limited output information. </w:t>
      </w:r>
    </w:p>
    <w:p w:rsidR="00664847" w:rsidRDefault="00664847">
      <w:pPr>
        <w:ind w:left="360" w:hanging="360"/>
        <w:jc w:val="both"/>
        <w:rPr>
          <w:sz w:val="12"/>
        </w:rPr>
      </w:pPr>
    </w:p>
    <w:p w:rsidR="00664847" w:rsidRDefault="00664847">
      <w:pPr>
        <w:ind w:left="360" w:hanging="360"/>
        <w:jc w:val="both"/>
        <w:rPr>
          <w:i/>
        </w:rPr>
      </w:pPr>
      <w:r>
        <w:rPr>
          <w:i/>
        </w:rPr>
        <w:t>Other Improvements</w:t>
      </w:r>
    </w:p>
    <w:p w:rsidR="00664847" w:rsidRDefault="00664847">
      <w:pPr>
        <w:ind w:left="360" w:hanging="360"/>
        <w:jc w:val="both"/>
      </w:pPr>
      <w:r>
        <w:t xml:space="preserve">Faster space-time analyses. </w:t>
      </w:r>
    </w:p>
    <w:p w:rsidR="00664847" w:rsidRDefault="00664847">
      <w:pPr>
        <w:ind w:left="360" w:hanging="360"/>
        <w:jc w:val="both"/>
      </w:pPr>
      <w:r>
        <w:t>Option to report only small cluster up to a maximum size, even when larger clusters are adjusted for in the analysis.</w:t>
      </w:r>
    </w:p>
    <w:p w:rsidR="00664847" w:rsidRDefault="00664847">
      <w:pPr>
        <w:ind w:left="360" w:hanging="360"/>
        <w:jc w:val="both"/>
      </w:pPr>
      <w:r>
        <w:t>When launching SaTScan, a dialog box asks whether to open a new, a saved or the last worked on session.</w:t>
      </w:r>
    </w:p>
    <w:p w:rsidR="00664847" w:rsidRDefault="00664847">
      <w:pPr>
        <w:ind w:left="360" w:hanging="360"/>
        <w:jc w:val="both"/>
      </w:pPr>
      <w:r>
        <w:t>Button within SaTScan allows user to quickly check whether there is a newer version. If there is, an automatic update feature is available.</w:t>
      </w:r>
    </w:p>
    <w:p w:rsidR="00664847" w:rsidRDefault="00664847">
      <w:pPr>
        <w:ind w:left="360" w:hanging="360"/>
        <w:jc w:val="both"/>
      </w:pPr>
      <w:r>
        <w:t>A pull-down menu lets the user quickly select one of the ten last opened sessions.</w:t>
      </w:r>
    </w:p>
    <w:p w:rsidR="00664847" w:rsidRDefault="00664847">
      <w:pPr>
        <w:ind w:left="360" w:hanging="360"/>
        <w:jc w:val="both"/>
      </w:pPr>
      <w:r>
        <w:t xml:space="preserve">Automatic reading of case and control time precisions, whether day, month or year. </w:t>
      </w:r>
    </w:p>
    <w:p w:rsidR="00664847" w:rsidRDefault="00664847">
      <w:pPr>
        <w:ind w:left="360" w:hanging="360"/>
        <w:jc w:val="both"/>
        <w:rPr>
          <w:sz w:val="12"/>
        </w:rPr>
      </w:pPr>
    </w:p>
    <w:p w:rsidR="00664847" w:rsidRDefault="00664847">
      <w:pPr>
        <w:pStyle w:val="Heading1"/>
      </w:pPr>
      <w:r>
        <w:t>Minor Fixes</w:t>
      </w:r>
    </w:p>
    <w:p w:rsidR="00664847" w:rsidRDefault="00664847">
      <w:pPr>
        <w:ind w:left="360" w:hanging="360"/>
        <w:jc w:val="both"/>
      </w:pPr>
      <w:r>
        <w:t>Improved and more detailed error messages.</w:t>
      </w:r>
    </w:p>
    <w:p w:rsidR="00664847" w:rsidRDefault="00664847">
      <w:pPr>
        <w:pStyle w:val="BodyTextIndent"/>
      </w:pPr>
      <w:r>
        <w:t>A problem when reading more than four Cartesian coordinates when opening the special grid file with the Import Wizard has been fixed</w:t>
      </w:r>
    </w:p>
    <w:p w:rsidR="00664847" w:rsidRDefault="00664847">
      <w:pPr>
        <w:ind w:left="360" w:hanging="360"/>
        <w:jc w:val="both"/>
        <w:rPr>
          <w:b/>
        </w:rPr>
      </w:pPr>
    </w:p>
    <w:p w:rsidR="00664847" w:rsidRDefault="00664847">
      <w:pPr>
        <w:ind w:left="360" w:hanging="360"/>
        <w:jc w:val="both"/>
        <w:rPr>
          <w:b/>
        </w:rPr>
      </w:pPr>
      <w:r>
        <w:rPr>
          <w:b/>
        </w:rPr>
        <w:t>Version 4.0, October 20, 2003</w:t>
      </w:r>
    </w:p>
    <w:p w:rsidR="00664847" w:rsidRDefault="00664847">
      <w:pPr>
        <w:ind w:left="360" w:hanging="360"/>
        <w:jc w:val="both"/>
        <w:rPr>
          <w:b/>
          <w:sz w:val="12"/>
          <w:szCs w:val="12"/>
        </w:rPr>
      </w:pPr>
    </w:p>
    <w:p w:rsidR="00664847" w:rsidRDefault="00664847">
      <w:pPr>
        <w:ind w:left="360" w:hanging="360"/>
        <w:jc w:val="both"/>
        <w:rPr>
          <w:bCs/>
          <w:i/>
          <w:iCs/>
        </w:rPr>
      </w:pPr>
      <w:r>
        <w:rPr>
          <w:bCs/>
          <w:i/>
          <w:iCs/>
        </w:rPr>
        <w:t>Limited release.</w:t>
      </w:r>
    </w:p>
    <w:p w:rsidR="00664847" w:rsidRDefault="00664847">
      <w:pPr>
        <w:ind w:left="360" w:hanging="360"/>
        <w:jc w:val="both"/>
        <w:rPr>
          <w:b/>
        </w:rPr>
      </w:pPr>
    </w:p>
    <w:p w:rsidR="00664847" w:rsidRDefault="00664847">
      <w:pPr>
        <w:ind w:left="360" w:hanging="360"/>
        <w:jc w:val="both"/>
        <w:rPr>
          <w:b/>
        </w:rPr>
      </w:pPr>
      <w:r>
        <w:rPr>
          <w:b/>
        </w:rPr>
        <w:t>Version 3.1.3, October 16, 2003</w:t>
      </w:r>
    </w:p>
    <w:p w:rsidR="00664847" w:rsidRDefault="00664847">
      <w:pPr>
        <w:ind w:left="360" w:hanging="360"/>
        <w:jc w:val="both"/>
        <w:rPr>
          <w:b/>
          <w:sz w:val="12"/>
          <w:szCs w:val="12"/>
        </w:rPr>
      </w:pPr>
    </w:p>
    <w:p w:rsidR="00664847" w:rsidRDefault="005A77CD">
      <w:pPr>
        <w:pStyle w:val="Heading4"/>
        <w:jc w:val="both"/>
      </w:pPr>
      <w:r>
        <w:t xml:space="preserve">Minor </w:t>
      </w:r>
      <w:r w:rsidR="00664847">
        <w:t>Fix</w:t>
      </w:r>
    </w:p>
    <w:p w:rsidR="00664847" w:rsidRDefault="00664847">
      <w:pPr>
        <w:jc w:val="both"/>
        <w:rPr>
          <w:bCs/>
        </w:rPr>
      </w:pPr>
      <w:r>
        <w:rPr>
          <w:bCs/>
        </w:rPr>
        <w:t xml:space="preserve">Error in the calculation of the null occurrence rate corrected. </w:t>
      </w:r>
    </w:p>
    <w:p w:rsidR="00664847" w:rsidRDefault="00664847">
      <w:pPr>
        <w:jc w:val="both"/>
        <w:rPr>
          <w:b/>
        </w:rPr>
      </w:pPr>
    </w:p>
    <w:p w:rsidR="00664847" w:rsidRDefault="00664847">
      <w:pPr>
        <w:ind w:left="360" w:hanging="360"/>
        <w:jc w:val="both"/>
        <w:rPr>
          <w:b/>
        </w:rPr>
      </w:pPr>
      <w:r>
        <w:rPr>
          <w:b/>
        </w:rPr>
        <w:t>Version 3.1.2, July 16, 2003</w:t>
      </w:r>
    </w:p>
    <w:p w:rsidR="00664847" w:rsidRDefault="00664847">
      <w:pPr>
        <w:ind w:left="360" w:hanging="360"/>
        <w:jc w:val="both"/>
        <w:rPr>
          <w:b/>
          <w:sz w:val="12"/>
          <w:szCs w:val="12"/>
        </w:rPr>
      </w:pPr>
    </w:p>
    <w:p w:rsidR="00664847" w:rsidRDefault="00664847">
      <w:pPr>
        <w:pStyle w:val="Heading4"/>
        <w:jc w:val="both"/>
      </w:pPr>
      <w:r>
        <w:t>Minor Fixes</w:t>
      </w:r>
    </w:p>
    <w:p w:rsidR="00664847" w:rsidRDefault="00664847">
      <w:pPr>
        <w:ind w:left="360" w:hanging="360"/>
        <w:jc w:val="both"/>
      </w:pPr>
      <w:r>
        <w:t>Updated SaTScan user guide.</w:t>
      </w:r>
    </w:p>
    <w:p w:rsidR="00664847" w:rsidRDefault="00664847">
      <w:pPr>
        <w:ind w:left="360" w:hanging="360"/>
        <w:jc w:val="both"/>
      </w:pPr>
      <w:r>
        <w:t>Minor changes in the output files.</w:t>
      </w:r>
    </w:p>
    <w:p w:rsidR="00664847" w:rsidRDefault="00664847">
      <w:pPr>
        <w:ind w:left="360" w:hanging="360"/>
        <w:jc w:val="both"/>
      </w:pPr>
      <w:r>
        <w:lastRenderedPageBreak/>
        <w:t xml:space="preserve">Fixed error when purely spatial clusters are included in a prospective space-time analysis. </w:t>
      </w:r>
    </w:p>
    <w:p w:rsidR="00664847" w:rsidRDefault="00664847">
      <w:pPr>
        <w:ind w:left="360" w:hanging="360"/>
        <w:jc w:val="both"/>
        <w:rPr>
          <w:b/>
        </w:rPr>
      </w:pPr>
    </w:p>
    <w:p w:rsidR="00664847" w:rsidRDefault="00664847">
      <w:pPr>
        <w:ind w:left="360" w:hanging="360"/>
        <w:jc w:val="both"/>
        <w:rPr>
          <w:b/>
        </w:rPr>
      </w:pPr>
      <w:r>
        <w:rPr>
          <w:b/>
        </w:rPr>
        <w:t>Version 3.1.1, June 13, 2003</w:t>
      </w:r>
    </w:p>
    <w:p w:rsidR="00664847" w:rsidRDefault="00664847">
      <w:pPr>
        <w:ind w:left="360" w:hanging="360"/>
        <w:jc w:val="both"/>
        <w:rPr>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purely temporal clusters are included in a prospective space-time analysis. </w:t>
      </w:r>
    </w:p>
    <w:p w:rsidR="00664847" w:rsidRDefault="00664847">
      <w:pPr>
        <w:ind w:left="360" w:hanging="360"/>
        <w:jc w:val="both"/>
      </w:pPr>
    </w:p>
    <w:p w:rsidR="00664847" w:rsidRDefault="00664847">
      <w:pPr>
        <w:ind w:left="360" w:hanging="360"/>
        <w:jc w:val="both"/>
        <w:rPr>
          <w:b/>
        </w:rPr>
      </w:pPr>
      <w:r>
        <w:rPr>
          <w:b/>
        </w:rPr>
        <w:t>Version 3.1, June 9, 2003</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Population counts can now be specified for specific months or day, in addition to years.</w:t>
      </w:r>
    </w:p>
    <w:p w:rsidR="00664847" w:rsidRDefault="00664847">
      <w:pPr>
        <w:ind w:left="360" w:hanging="360"/>
        <w:jc w:val="both"/>
      </w:pPr>
      <w:r>
        <w:t>Null occurrence rates, such as ‘once every 15 months’, are shown for clusters detected in prospective analyses.</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Analysis history file created with brief information about each analysis run performed. It is automatically generated in dBase format.</w:t>
      </w:r>
    </w:p>
    <w:p w:rsidR="00664847" w:rsidRDefault="00664847">
      <w:pPr>
        <w:ind w:left="360" w:hanging="360"/>
        <w:jc w:val="both"/>
      </w:pPr>
      <w:r>
        <w:t>Parameters file structure switched to the more flexible windows style ‘ini file’, maintaining support for the previous line based parameter files.</w:t>
      </w:r>
    </w:p>
    <w:p w:rsidR="00664847" w:rsidRDefault="00664847">
      <w:pPr>
        <w:ind w:left="360" w:hanging="360"/>
        <w:jc w:val="both"/>
      </w:pPr>
      <w:r>
        <w:t>Input population file can read decimal population numbers in addition to integers.</w:t>
      </w:r>
    </w:p>
    <w:p w:rsidR="00664847" w:rsidRDefault="00664847">
      <w:pPr>
        <w:ind w:left="360" w:hanging="360"/>
        <w:jc w:val="both"/>
      </w:pPr>
      <w:r>
        <w:t xml:space="preserve">Locations that specify the same geographical coordinates are automatically combined and are treated as one location in the analysis.  </w:t>
      </w:r>
    </w:p>
    <w:p w:rsidR="00664847" w:rsidRDefault="00664847">
      <w:pPr>
        <w:ind w:left="360" w:hanging="360"/>
        <w:jc w:val="both"/>
      </w:pPr>
      <w:r>
        <w:t>Top ten most likely clusters are reported when zero simulations are requested.</w:t>
      </w:r>
    </w:p>
    <w:p w:rsidR="00664847" w:rsidRDefault="00664847">
      <w:pPr>
        <w:ind w:left="360" w:hanging="360"/>
        <w:jc w:val="both"/>
      </w:pPr>
      <w:r>
        <w:t xml:space="preserve">Improved and more detailed error messages for invalid parameters and input data.  </w:t>
      </w:r>
    </w:p>
    <w:p w:rsidR="00664847" w:rsidRDefault="00664847">
      <w:pPr>
        <w:ind w:left="360" w:hanging="360"/>
        <w:jc w:val="both"/>
      </w:pPr>
      <w:r>
        <w:t>Optional output files with relative risks and simulated log likelihood ratios available in dBase format.</w:t>
      </w:r>
    </w:p>
    <w:p w:rsidR="00664847" w:rsidRDefault="00664847">
      <w:pPr>
        <w:ind w:left="360" w:hanging="360"/>
        <w:jc w:val="both"/>
      </w:pPr>
      <w:r>
        <w:t>Import wizard expanded to handle character delimited and fixed column input file formats.</w:t>
      </w:r>
    </w:p>
    <w:p w:rsidR="00664847" w:rsidRDefault="00664847">
      <w:pPr>
        <w:ind w:left="360" w:hanging="360"/>
        <w:jc w:val="both"/>
      </w:pPr>
      <w:r>
        <w:t>Data importer interface improved for ease of use.</w:t>
      </w:r>
    </w:p>
    <w:p w:rsidR="00664847" w:rsidRDefault="00664847">
      <w:pPr>
        <w:ind w:left="360" w:hanging="360"/>
        <w:jc w:val="both"/>
      </w:pPr>
      <w:r>
        <w:t>Areas with a single case ignored when evaluating clusters.</w:t>
      </w:r>
    </w:p>
    <w:p w:rsidR="00664847" w:rsidRDefault="00664847">
      <w:pPr>
        <w:ind w:left="360" w:hanging="360"/>
        <w:jc w:val="both"/>
      </w:pPr>
      <w:r>
        <w:t>About box with hyperlinks to website and email.</w:t>
      </w:r>
    </w:p>
    <w:p w:rsidR="00664847" w:rsidRDefault="00664847">
      <w:pPr>
        <w:ind w:left="360" w:hanging="360"/>
        <w:jc w:val="both"/>
      </w:pPr>
      <w:r>
        <w:t>Updated SaTScan User Guide</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Corrected problem when printing results from the run analysis window.</w:t>
      </w:r>
    </w:p>
    <w:p w:rsidR="00664847" w:rsidRDefault="00664847">
      <w:pPr>
        <w:ind w:left="360" w:hanging="360"/>
        <w:jc w:val="both"/>
      </w:pPr>
      <w:r>
        <w:t>Simultaneous SaTScan runs within the same session can no longer access the same result file concurrently.</w:t>
      </w:r>
    </w:p>
    <w:p w:rsidR="00664847" w:rsidRDefault="00664847">
      <w:pPr>
        <w:ind w:left="360" w:hanging="360"/>
        <w:jc w:val="both"/>
      </w:pPr>
      <w:r>
        <w:t>Format of results files corrected to prevent excess space between data fields.</w:t>
      </w:r>
    </w:p>
    <w:p w:rsidR="00664847" w:rsidRDefault="00664847">
      <w:pPr>
        <w:ind w:left="360" w:hanging="360"/>
        <w:jc w:val="both"/>
      </w:pPr>
      <w:r>
        <w:t>Input file names can now be directly typed into parameter window controls (as in v2.1).</w:t>
      </w:r>
    </w:p>
    <w:p w:rsidR="00664847" w:rsidRDefault="00664847">
      <w:pPr>
        <w:ind w:left="360" w:hanging="360"/>
        <w:jc w:val="both"/>
      </w:pPr>
      <w:r>
        <w:t>Installed sample parameter files no longer have hard coded paths for respective data files.</w:t>
      </w:r>
    </w:p>
    <w:p w:rsidR="00664847" w:rsidRDefault="00664847">
      <w:pPr>
        <w:ind w:left="360" w:hanging="360"/>
        <w:jc w:val="both"/>
      </w:pPr>
      <w:r>
        <w:t>Main window buttons enabled based upon active child window.</w:t>
      </w:r>
    </w:p>
    <w:p w:rsidR="00664847" w:rsidRDefault="00664847">
      <w:pPr>
        <w:ind w:left="360" w:hanging="360"/>
        <w:jc w:val="both"/>
      </w:pPr>
      <w:r>
        <w:t>Fixed problem with the import wizard, which was unable to read more than three covariates in the population file.</w:t>
      </w:r>
    </w:p>
    <w:p w:rsidR="00664847" w:rsidRDefault="00664847">
      <w:pPr>
        <w:jc w:val="both"/>
        <w:rPr>
          <w:b/>
        </w:rPr>
      </w:pPr>
      <w:r>
        <w:t>Fixed problem where the import wizard could not read read-only dBase files.</w:t>
      </w:r>
    </w:p>
    <w:p w:rsidR="00664847" w:rsidRDefault="00664847">
      <w:pPr>
        <w:ind w:left="360" w:hanging="360"/>
        <w:jc w:val="both"/>
      </w:pPr>
    </w:p>
    <w:p w:rsidR="00664847" w:rsidRDefault="00664847">
      <w:pPr>
        <w:ind w:left="360" w:hanging="360"/>
        <w:jc w:val="both"/>
        <w:rPr>
          <w:b/>
        </w:rPr>
      </w:pPr>
      <w:r>
        <w:rPr>
          <w:b/>
        </w:rPr>
        <w:t>Version 3.0.5, April 15, 2003</w:t>
      </w:r>
    </w:p>
    <w:p w:rsidR="00664847" w:rsidRDefault="00664847">
      <w:pPr>
        <w:ind w:left="360" w:hanging="360"/>
        <w:jc w:val="both"/>
        <w:rPr>
          <w:i/>
          <w:sz w:val="12"/>
          <w:szCs w:val="12"/>
        </w:rPr>
      </w:pPr>
      <w:r>
        <w:t xml:space="preserve"> </w:t>
      </w:r>
    </w:p>
    <w:p w:rsidR="00664847" w:rsidRDefault="00664847">
      <w:pPr>
        <w:ind w:left="360" w:hanging="360"/>
        <w:jc w:val="both"/>
        <w:rPr>
          <w:i/>
        </w:rPr>
      </w:pPr>
      <w:r>
        <w:rPr>
          <w:i/>
        </w:rPr>
        <w:t>Minor Fix</w:t>
      </w:r>
    </w:p>
    <w:p w:rsidR="00664847" w:rsidRDefault="00664847">
      <w:pPr>
        <w:ind w:left="360" w:hanging="360"/>
        <w:jc w:val="both"/>
      </w:pPr>
      <w:r>
        <w:t xml:space="preserve">Corrected problem with maximum temporal window size for prospective analyses. </w:t>
      </w:r>
    </w:p>
    <w:p w:rsidR="00664847" w:rsidRDefault="00664847">
      <w:pPr>
        <w:ind w:left="360" w:hanging="360"/>
        <w:jc w:val="both"/>
        <w:rPr>
          <w:b/>
        </w:rPr>
      </w:pPr>
    </w:p>
    <w:p w:rsidR="00664847" w:rsidRDefault="00664847">
      <w:pPr>
        <w:ind w:left="360" w:hanging="360"/>
        <w:jc w:val="both"/>
        <w:rPr>
          <w:b/>
        </w:rPr>
      </w:pPr>
      <w:r>
        <w:rPr>
          <w:b/>
        </w:rPr>
        <w:t>Version 3.0.4, February 6, 2003</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Fixed error by which the special grid file was ignored unless the parameters were saved before a run.</w:t>
      </w:r>
    </w:p>
    <w:p w:rsidR="00664847" w:rsidRDefault="00664847">
      <w:pPr>
        <w:ind w:left="360" w:hanging="360"/>
        <w:jc w:val="both"/>
      </w:pPr>
      <w:r>
        <w:t>Program terminated with an error when there were locations with zero population and zero cases. The error is now shown only when there are locations with cases but zero population.</w:t>
      </w:r>
    </w:p>
    <w:p w:rsidR="00664847" w:rsidRDefault="00664847">
      <w:pPr>
        <w:jc w:val="both"/>
        <w:rPr>
          <w:b/>
        </w:rPr>
      </w:pPr>
    </w:p>
    <w:p w:rsidR="00664847" w:rsidRDefault="00664847">
      <w:pPr>
        <w:ind w:left="360" w:hanging="360"/>
        <w:jc w:val="both"/>
        <w:rPr>
          <w:b/>
        </w:rPr>
      </w:pPr>
      <w:r>
        <w:rPr>
          <w:b/>
        </w:rPr>
        <w:t>Version 3.0.3, January 2, 2003</w:t>
      </w:r>
    </w:p>
    <w:p w:rsidR="00664847" w:rsidRDefault="00664847">
      <w:pPr>
        <w:ind w:left="360" w:hanging="360"/>
        <w:jc w:val="both"/>
        <w:rPr>
          <w:i/>
          <w:sz w:val="12"/>
          <w:szCs w:val="12"/>
        </w:rPr>
      </w:pPr>
    </w:p>
    <w:p w:rsidR="00664847" w:rsidRDefault="00664847">
      <w:pPr>
        <w:ind w:left="360" w:hanging="360"/>
        <w:jc w:val="both"/>
        <w:rPr>
          <w:i/>
        </w:rPr>
      </w:pPr>
      <w:r>
        <w:rPr>
          <w:i/>
        </w:rPr>
        <w:t>Improvement</w:t>
      </w:r>
    </w:p>
    <w:p w:rsidR="00664847" w:rsidRDefault="00664847">
      <w:pPr>
        <w:ind w:left="360" w:hanging="360"/>
        <w:jc w:val="both"/>
      </w:pPr>
      <w:r>
        <w:t>Improved and easier to use import file wizard.</w:t>
      </w:r>
    </w:p>
    <w:p w:rsidR="00664847" w:rsidRDefault="00664847">
      <w:pPr>
        <w:ind w:left="360" w:hanging="360"/>
        <w:jc w:val="both"/>
      </w:pPr>
    </w:p>
    <w:p w:rsidR="00664847" w:rsidRDefault="00664847">
      <w:pPr>
        <w:ind w:left="360" w:hanging="360"/>
        <w:jc w:val="both"/>
        <w:rPr>
          <w:b/>
        </w:rPr>
      </w:pPr>
      <w:r>
        <w:rPr>
          <w:b/>
        </w:rPr>
        <w:t>Version 3.0.2, December 10,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 xml:space="preserve">Fixed error when reading latitude and longitude from dBase import files. </w:t>
      </w:r>
    </w:p>
    <w:p w:rsidR="00664847" w:rsidRDefault="00664847">
      <w:pPr>
        <w:ind w:left="360" w:hanging="360"/>
        <w:jc w:val="both"/>
      </w:pPr>
      <w:r>
        <w:t xml:space="preserve">The dBase version of the 'Cluster Information' output file reported the log likelihood rather than log likelihood ratio. </w:t>
      </w:r>
    </w:p>
    <w:p w:rsidR="00664847" w:rsidRDefault="00664847">
      <w:pPr>
        <w:ind w:left="360" w:hanging="360"/>
        <w:jc w:val="both"/>
      </w:pPr>
    </w:p>
    <w:p w:rsidR="00664847" w:rsidRDefault="00664847">
      <w:pPr>
        <w:ind w:left="360" w:hanging="360"/>
        <w:jc w:val="both"/>
        <w:rPr>
          <w:b/>
        </w:rPr>
      </w:pPr>
      <w:r>
        <w:rPr>
          <w:b/>
        </w:rPr>
        <w:t>Version 3.0.1, December 4, 2002</w:t>
      </w:r>
    </w:p>
    <w:p w:rsidR="00664847" w:rsidRDefault="00664847">
      <w:pPr>
        <w:ind w:left="360" w:hanging="360"/>
        <w:jc w:val="both"/>
        <w:rPr>
          <w:i/>
          <w:sz w:val="12"/>
          <w:szCs w:val="12"/>
        </w:rPr>
      </w:pPr>
    </w:p>
    <w:p w:rsidR="00664847" w:rsidRDefault="00664847">
      <w:pPr>
        <w:ind w:left="360" w:hanging="360"/>
        <w:jc w:val="both"/>
        <w:rPr>
          <w:i/>
        </w:rPr>
      </w:pPr>
      <w:r>
        <w:rPr>
          <w:i/>
        </w:rPr>
        <w:t>Minor Fixes</w:t>
      </w:r>
    </w:p>
    <w:p w:rsidR="00664847" w:rsidRDefault="00664847">
      <w:pPr>
        <w:ind w:left="360" w:hanging="360"/>
        <w:jc w:val="both"/>
      </w:pPr>
      <w:r>
        <w:t>Fixed problem with the import wizard, that was unable to import dBase population files.</w:t>
      </w:r>
    </w:p>
    <w:p w:rsidR="00664847" w:rsidRDefault="00664847">
      <w:pPr>
        <w:jc w:val="both"/>
        <w:rPr>
          <w:b/>
        </w:rPr>
      </w:pPr>
    </w:p>
    <w:p w:rsidR="00664847" w:rsidRDefault="00664847">
      <w:pPr>
        <w:jc w:val="both"/>
        <w:rPr>
          <w:b/>
        </w:rPr>
      </w:pPr>
    </w:p>
    <w:p w:rsidR="00664847" w:rsidRDefault="00664847">
      <w:pPr>
        <w:jc w:val="both"/>
        <w:rPr>
          <w:b/>
        </w:rPr>
      </w:pPr>
      <w:r>
        <w:rPr>
          <w:b/>
        </w:rPr>
        <w:t>Version 3.0, October 17, 2002</w:t>
      </w:r>
    </w:p>
    <w:p w:rsidR="00664847" w:rsidRDefault="00664847">
      <w:pPr>
        <w:jc w:val="both"/>
        <w:rPr>
          <w:sz w:val="12"/>
          <w:szCs w:val="12"/>
        </w:rPr>
      </w:pPr>
    </w:p>
    <w:p w:rsidR="00664847" w:rsidRDefault="00664847">
      <w:pPr>
        <w:jc w:val="both"/>
        <w:rPr>
          <w:i/>
        </w:rPr>
      </w:pPr>
      <w:r>
        <w:rPr>
          <w:i/>
        </w:rPr>
        <w:t>New Analytical Features</w:t>
      </w:r>
    </w:p>
    <w:p w:rsidR="00664847" w:rsidRDefault="00664847">
      <w:pPr>
        <w:ind w:left="360" w:hanging="360"/>
        <w:jc w:val="both"/>
      </w:pPr>
      <w:r>
        <w:t xml:space="preserve">Space-time permutation model using only case data, for the detection and evaluation of space-time interaction clusters, adjusting for purely spatial and purely temporal clusters. </w:t>
      </w:r>
    </w:p>
    <w:p w:rsidR="00664847" w:rsidRDefault="00664847">
      <w:pPr>
        <w:ind w:left="360" w:hanging="360"/>
        <w:jc w:val="both"/>
      </w:pPr>
      <w:r>
        <w:t xml:space="preserve">Prospective space-time analyses for the early detection of disease outbreaks, adjusting for a sequence of daily or other time-periodic analyses. </w:t>
      </w:r>
    </w:p>
    <w:p w:rsidR="00664847" w:rsidRDefault="00664847">
      <w:pPr>
        <w:ind w:left="360" w:hanging="360"/>
        <w:jc w:val="both"/>
      </w:pPr>
      <w:r>
        <w:t>Option of showing more secondary clusters in the output files, using various criteria for the type of geographical overlap.</w:t>
      </w:r>
    </w:p>
    <w:p w:rsidR="00664847" w:rsidRDefault="00664847">
      <w:pPr>
        <w:ind w:left="360" w:hanging="360"/>
        <w:jc w:val="both"/>
      </w:pPr>
      <w:r>
        <w:t xml:space="preserve">Ability to specify maximum temporal window size in days, months or years, instead of as a percent of the study period. </w:t>
      </w:r>
    </w:p>
    <w:p w:rsidR="00664847" w:rsidRDefault="00664847">
      <w:pPr>
        <w:ind w:left="360" w:hanging="360"/>
        <w:jc w:val="both"/>
        <w:rPr>
          <w:sz w:val="12"/>
          <w:szCs w:val="12"/>
        </w:rPr>
      </w:pPr>
    </w:p>
    <w:p w:rsidR="00664847" w:rsidRDefault="00664847">
      <w:pPr>
        <w:ind w:left="360" w:hanging="360"/>
        <w:jc w:val="both"/>
        <w:rPr>
          <w:i/>
        </w:rPr>
      </w:pPr>
      <w:r>
        <w:rPr>
          <w:i/>
        </w:rPr>
        <w:t>Other Improvements</w:t>
      </w:r>
    </w:p>
    <w:p w:rsidR="00664847" w:rsidRDefault="00664847">
      <w:pPr>
        <w:ind w:left="360" w:hanging="360"/>
        <w:jc w:val="both"/>
      </w:pPr>
      <w:r>
        <w:t>Import wizard reading dBase input files.</w:t>
      </w:r>
    </w:p>
    <w:p w:rsidR="00664847" w:rsidRDefault="00664847">
      <w:pPr>
        <w:ind w:left="360" w:hanging="360"/>
        <w:jc w:val="both"/>
      </w:pPr>
      <w:r>
        <w:t xml:space="preserve">Ability to save parameter settings for future use. </w:t>
      </w:r>
    </w:p>
    <w:p w:rsidR="00664847" w:rsidRDefault="00664847">
      <w:pPr>
        <w:ind w:left="360" w:hanging="360"/>
        <w:jc w:val="both"/>
      </w:pPr>
      <w:r>
        <w:t>Ability to simultaneously run multiple SaTScan runs within the same session.</w:t>
      </w:r>
    </w:p>
    <w:p w:rsidR="00664847" w:rsidRDefault="00664847">
      <w:pPr>
        <w:ind w:left="360" w:hanging="360"/>
        <w:jc w:val="both"/>
      </w:pPr>
      <w:r>
        <w:t>‘Location information’ output file in dBase format, in addition to ASCII (optional)</w:t>
      </w:r>
    </w:p>
    <w:p w:rsidR="00664847" w:rsidRDefault="00664847">
      <w:pPr>
        <w:ind w:left="360" w:hanging="360"/>
        <w:jc w:val="both"/>
      </w:pPr>
      <w:r>
        <w:t>Optional ‘cluster information’ output file in ASCII and/or dBase format, with same information as the standard results file in a format easier to export to other programs.</w:t>
      </w:r>
    </w:p>
    <w:p w:rsidR="00664847" w:rsidRDefault="00664847">
      <w:pPr>
        <w:ind w:left="360" w:hanging="360"/>
        <w:jc w:val="both"/>
      </w:pPr>
      <w:r>
        <w:t xml:space="preserve">Decreased memory use, leading to increased speed for some large data sets. </w:t>
      </w:r>
    </w:p>
    <w:p w:rsidR="00664847" w:rsidRDefault="00664847">
      <w:pPr>
        <w:ind w:left="360" w:hanging="360"/>
        <w:jc w:val="both"/>
      </w:pPr>
      <w:r>
        <w:lastRenderedPageBreak/>
        <w:t xml:space="preserve">SaTScan user guide in pdf format. </w:t>
      </w:r>
    </w:p>
    <w:p w:rsidR="00664847" w:rsidRDefault="00664847">
      <w:pPr>
        <w:ind w:left="360" w:hanging="360"/>
        <w:jc w:val="both"/>
      </w:pPr>
      <w:r>
        <w:t>New Sample Data Set: Hospital Emergency Room Admissions Due to Fever at New York City Hospitals, Nov 1–24, 2001.</w:t>
      </w:r>
    </w:p>
    <w:p w:rsidR="00664847" w:rsidRDefault="00664847">
      <w:pPr>
        <w:pStyle w:val="Heading3"/>
      </w:pPr>
    </w:p>
    <w:p w:rsidR="00664847" w:rsidRDefault="00664847">
      <w:pPr>
        <w:pStyle w:val="Heading3"/>
      </w:pPr>
      <w:r>
        <w:t>Version 2.1.3, September 17,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2.1.2, August 25,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pPr>
    </w:p>
    <w:p w:rsidR="00664847" w:rsidRDefault="00664847">
      <w:pPr>
        <w:jc w:val="both"/>
        <w:rPr>
          <w:b/>
        </w:rPr>
      </w:pPr>
      <w:r>
        <w:rPr>
          <w:b/>
        </w:rPr>
        <w:t>Version 2.1.1, August, 1998</w:t>
      </w:r>
    </w:p>
    <w:p w:rsidR="00664847" w:rsidRDefault="00664847">
      <w:pPr>
        <w:jc w:val="both"/>
        <w:rPr>
          <w:sz w:val="12"/>
        </w:rPr>
      </w:pPr>
    </w:p>
    <w:p w:rsidR="00664847" w:rsidRDefault="00664847">
      <w:pPr>
        <w:jc w:val="both"/>
        <w:rPr>
          <w:i/>
          <w:iCs/>
        </w:rPr>
      </w:pPr>
      <w:r>
        <w:rPr>
          <w:i/>
          <w:iCs/>
        </w:rPr>
        <w:t>Minor Improvements and Fixes</w:t>
      </w:r>
    </w:p>
    <w:p w:rsidR="00664847" w:rsidRDefault="00664847">
      <w:pPr>
        <w:jc w:val="both"/>
        <w:rPr>
          <w:b/>
        </w:rPr>
      </w:pPr>
    </w:p>
    <w:p w:rsidR="00664847" w:rsidRDefault="00664847">
      <w:pPr>
        <w:jc w:val="both"/>
        <w:rPr>
          <w:b/>
        </w:rPr>
      </w:pPr>
      <w:r>
        <w:rPr>
          <w:b/>
        </w:rPr>
        <w:t>Version 2.1, July 29, 1998</w:t>
      </w:r>
    </w:p>
    <w:p w:rsidR="00664847" w:rsidRDefault="00664847">
      <w:pPr>
        <w:jc w:val="both"/>
        <w:rPr>
          <w:sz w:val="12"/>
        </w:rPr>
      </w:pPr>
    </w:p>
    <w:p w:rsidR="00664847" w:rsidRDefault="00664847">
      <w:pPr>
        <w:pStyle w:val="Heading2"/>
      </w:pPr>
      <w:r>
        <w:t>New Analytical Features</w:t>
      </w:r>
    </w:p>
    <w:p w:rsidR="00664847" w:rsidRDefault="00664847">
      <w:pPr>
        <w:jc w:val="both"/>
        <w:rPr>
          <w:bCs/>
        </w:rPr>
      </w:pPr>
      <w:r>
        <w:rPr>
          <w:bCs/>
        </w:rPr>
        <w:t>Bernoulli model, for 0/1, case/control type data.</w:t>
      </w:r>
    </w:p>
    <w:p w:rsidR="00664847" w:rsidRDefault="00664847">
      <w:pPr>
        <w:jc w:val="both"/>
        <w:rPr>
          <w:bCs/>
        </w:rPr>
      </w:pPr>
      <w:r>
        <w:rPr>
          <w:bCs/>
        </w:rPr>
        <w:t>Purely temporal analyses.</w:t>
      </w:r>
    </w:p>
    <w:p w:rsidR="00664847" w:rsidRDefault="00664847">
      <w:pPr>
        <w:ind w:left="360" w:hanging="360"/>
        <w:jc w:val="both"/>
        <w:rPr>
          <w:bCs/>
        </w:rPr>
      </w:pPr>
      <w:r>
        <w:rPr>
          <w:bCs/>
        </w:rPr>
        <w:t>Ability to specify geographical coordinates in latitude and longitude.</w:t>
      </w:r>
    </w:p>
    <w:p w:rsidR="00664847" w:rsidRDefault="00664847">
      <w:pPr>
        <w:jc w:val="both"/>
      </w:pPr>
      <w:r>
        <w:t>Ability to include purely temporal clusters in space-time analyses.</w:t>
      </w:r>
    </w:p>
    <w:p w:rsidR="00664847" w:rsidRDefault="00664847">
      <w:pPr>
        <w:jc w:val="both"/>
      </w:pPr>
      <w:r>
        <w:t>Adjustment for temporal trends using either a log-linear or nonparametric model.</w:t>
      </w:r>
    </w:p>
    <w:p w:rsidR="00664847" w:rsidRDefault="00664847">
      <w:pPr>
        <w:jc w:val="both"/>
        <w:rPr>
          <w:sz w:val="12"/>
        </w:rPr>
      </w:pPr>
    </w:p>
    <w:p w:rsidR="00664847" w:rsidRDefault="00664847">
      <w:pPr>
        <w:pStyle w:val="Heading1"/>
        <w:tabs>
          <w:tab w:val="left" w:pos="7920"/>
        </w:tabs>
        <w:rPr>
          <w:iCs w:val="0"/>
        </w:rPr>
      </w:pPr>
      <w:r>
        <w:rPr>
          <w:iCs w:val="0"/>
        </w:rPr>
        <w:t>Other Improvements</w:t>
      </w:r>
    </w:p>
    <w:p w:rsidR="00664847" w:rsidRDefault="00664847">
      <w:pPr>
        <w:pStyle w:val="BodyTextIndent"/>
      </w:pPr>
      <w:r>
        <w:t>Sample data: Childhood leukemia and lymphoma in North Humberside, England, 1974-1986.</w:t>
      </w:r>
    </w:p>
    <w:p w:rsidR="00664847" w:rsidRDefault="00664847">
      <w:pPr>
        <w:pStyle w:val="BodyTextIndent"/>
      </w:pPr>
      <w:r>
        <w:t>Option to print simulated log likelihoods to a file.</w:t>
      </w:r>
    </w:p>
    <w:p w:rsidR="00664847" w:rsidRDefault="00664847">
      <w:pPr>
        <w:pStyle w:val="BodyTextIndent"/>
      </w:pPr>
      <w:r>
        <w:t>Option to print relative risks for each census area as part of the output file.</w:t>
      </w:r>
    </w:p>
    <w:p w:rsidR="00664847" w:rsidRDefault="00664847">
      <w:pPr>
        <w:jc w:val="both"/>
        <w:rPr>
          <w:b/>
        </w:rPr>
      </w:pPr>
    </w:p>
    <w:p w:rsidR="00664847" w:rsidRDefault="00664847">
      <w:pPr>
        <w:jc w:val="both"/>
        <w:rPr>
          <w:b/>
        </w:rPr>
      </w:pPr>
      <w:r>
        <w:rPr>
          <w:b/>
        </w:rPr>
        <w:t>Version 1.0.5, March 16,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jc w:val="both"/>
        <w:rPr>
          <w:b/>
        </w:rPr>
      </w:pPr>
    </w:p>
    <w:p w:rsidR="00664847" w:rsidRDefault="00664847">
      <w:pPr>
        <w:jc w:val="both"/>
        <w:rPr>
          <w:b/>
        </w:rPr>
      </w:pPr>
      <w:r>
        <w:rPr>
          <w:b/>
        </w:rPr>
        <w:t>Version 1.0.4, January 21, 1998</w:t>
      </w:r>
    </w:p>
    <w:p w:rsidR="00664847" w:rsidRDefault="00664847">
      <w:pPr>
        <w:ind w:left="360" w:hanging="360"/>
        <w:jc w:val="both"/>
        <w:rPr>
          <w:i/>
          <w:sz w:val="12"/>
        </w:rPr>
      </w:pPr>
    </w:p>
    <w:p w:rsidR="00664847" w:rsidRDefault="00664847">
      <w:pPr>
        <w:jc w:val="both"/>
        <w:rPr>
          <w:i/>
          <w:iCs/>
        </w:rPr>
      </w:pPr>
      <w:r>
        <w:rPr>
          <w:i/>
          <w:iCs/>
        </w:rPr>
        <w:t>Minor Fixes</w:t>
      </w:r>
    </w:p>
    <w:p w:rsidR="00664847" w:rsidRDefault="00664847">
      <w:pPr>
        <w:ind w:left="360" w:hanging="360"/>
        <w:jc w:val="both"/>
        <w:rPr>
          <w:i/>
        </w:rPr>
      </w:pPr>
    </w:p>
    <w:p w:rsidR="00664847" w:rsidRDefault="00664847">
      <w:pPr>
        <w:jc w:val="both"/>
        <w:rPr>
          <w:b/>
        </w:rPr>
      </w:pPr>
      <w:r>
        <w:rPr>
          <w:b/>
        </w:rPr>
        <w:t>Version 1.0.3, October 31, 1997</w:t>
      </w:r>
    </w:p>
    <w:p w:rsidR="00664847" w:rsidRDefault="00664847">
      <w:pPr>
        <w:pStyle w:val="Heading1"/>
        <w:rPr>
          <w:iCs w:val="0"/>
          <w:sz w:val="12"/>
        </w:rPr>
      </w:pPr>
    </w:p>
    <w:p w:rsidR="00664847" w:rsidRDefault="00664847">
      <w:pPr>
        <w:pStyle w:val="Heading1"/>
        <w:rPr>
          <w:iCs w:val="0"/>
        </w:rPr>
      </w:pPr>
      <w:r>
        <w:rPr>
          <w:iCs w:val="0"/>
        </w:rPr>
        <w:t>Minor Fix</w:t>
      </w:r>
    </w:p>
    <w:p w:rsidR="00664847" w:rsidRDefault="00664847">
      <w:pPr>
        <w:ind w:left="360" w:hanging="360"/>
        <w:jc w:val="both"/>
        <w:rPr>
          <w:bCs/>
        </w:rPr>
      </w:pPr>
      <w:r>
        <w:rPr>
          <w:bCs/>
        </w:rPr>
        <w:t xml:space="preserve">Corrects a problem with SaTScan sometimes terminating abnormally when there are census areas with zero population. </w:t>
      </w:r>
    </w:p>
    <w:p w:rsidR="00664847" w:rsidRDefault="00664847">
      <w:pPr>
        <w:jc w:val="both"/>
        <w:rPr>
          <w:b/>
        </w:rPr>
      </w:pPr>
    </w:p>
    <w:p w:rsidR="00664847" w:rsidRDefault="00664847">
      <w:pPr>
        <w:jc w:val="both"/>
        <w:rPr>
          <w:b/>
        </w:rPr>
      </w:pPr>
      <w:r>
        <w:rPr>
          <w:b/>
        </w:rPr>
        <w:t>Version 1.0.2, September 18, 1997</w:t>
      </w:r>
    </w:p>
    <w:p w:rsidR="00664847" w:rsidRDefault="00664847">
      <w:pPr>
        <w:jc w:val="both"/>
        <w:rPr>
          <w:b/>
          <w:sz w:val="12"/>
        </w:rPr>
      </w:pPr>
    </w:p>
    <w:p w:rsidR="00664847" w:rsidRDefault="00664847">
      <w:pPr>
        <w:ind w:left="360" w:hanging="360"/>
        <w:jc w:val="both"/>
        <w:rPr>
          <w:i/>
        </w:rPr>
      </w:pPr>
      <w:r>
        <w:rPr>
          <w:i/>
        </w:rPr>
        <w:t>Improvements</w:t>
      </w:r>
    </w:p>
    <w:p w:rsidR="00664847" w:rsidRDefault="00664847">
      <w:pPr>
        <w:pStyle w:val="BodyTextIndent"/>
      </w:pPr>
      <w:r>
        <w:t>Expanded help text, including the sections on statistical method and comparisons with other methods.</w:t>
      </w:r>
    </w:p>
    <w:p w:rsidR="00664847" w:rsidRDefault="00664847">
      <w:pPr>
        <w:jc w:val="both"/>
        <w:rPr>
          <w:bCs/>
        </w:rPr>
      </w:pPr>
      <w:r>
        <w:rPr>
          <w:bCs/>
        </w:rPr>
        <w:t>SaTScan icon created</w:t>
      </w:r>
    </w:p>
    <w:p w:rsidR="00664847" w:rsidRDefault="00664847">
      <w:pPr>
        <w:jc w:val="both"/>
        <w:rPr>
          <w:b/>
        </w:rPr>
      </w:pPr>
    </w:p>
    <w:p w:rsidR="00664847" w:rsidRDefault="00664847">
      <w:pPr>
        <w:jc w:val="both"/>
        <w:rPr>
          <w:b/>
        </w:rPr>
      </w:pPr>
      <w:r>
        <w:rPr>
          <w:b/>
        </w:rPr>
        <w:t>Version 1.0.1, July 17, 1997</w:t>
      </w:r>
    </w:p>
    <w:p w:rsidR="00664847" w:rsidRDefault="00664847">
      <w:pPr>
        <w:jc w:val="both"/>
        <w:rPr>
          <w:b/>
          <w:sz w:val="12"/>
        </w:rPr>
      </w:pPr>
    </w:p>
    <w:p w:rsidR="00664847" w:rsidRDefault="00664847">
      <w:pPr>
        <w:pStyle w:val="Heading2"/>
      </w:pPr>
      <w:r>
        <w:t>Analytical Features</w:t>
      </w:r>
    </w:p>
    <w:p w:rsidR="00664847" w:rsidRDefault="00664847">
      <w:pPr>
        <w:jc w:val="both"/>
        <w:rPr>
          <w:bCs/>
        </w:rPr>
      </w:pPr>
      <w:r>
        <w:rPr>
          <w:bCs/>
        </w:rPr>
        <w:t>Poisson model.</w:t>
      </w:r>
    </w:p>
    <w:p w:rsidR="00664847" w:rsidRDefault="00664847">
      <w:pPr>
        <w:jc w:val="both"/>
        <w:rPr>
          <w:bCs/>
        </w:rPr>
      </w:pPr>
      <w:r>
        <w:rPr>
          <w:bCs/>
        </w:rPr>
        <w:t>Purely spatial and space-time analyses.</w:t>
      </w:r>
    </w:p>
    <w:p w:rsidR="00664847" w:rsidRDefault="00664847">
      <w:pPr>
        <w:jc w:val="both"/>
        <w:rPr>
          <w:bCs/>
        </w:rPr>
      </w:pPr>
      <w:r>
        <w:rPr>
          <w:bCs/>
        </w:rPr>
        <w:t xml:space="preserve">Adjustment for covariates. </w:t>
      </w:r>
    </w:p>
    <w:p w:rsidR="00664847" w:rsidRDefault="00664847">
      <w:pPr>
        <w:jc w:val="both"/>
        <w:rPr>
          <w:bCs/>
        </w:rPr>
      </w:pPr>
      <w:r>
        <w:rPr>
          <w:bCs/>
        </w:rPr>
        <w:t xml:space="preserve">Scanning for high, low or either high or low rates. </w:t>
      </w:r>
    </w:p>
    <w:p w:rsidR="00664847" w:rsidRDefault="00664847">
      <w:pPr>
        <w:jc w:val="both"/>
        <w:rPr>
          <w:bCs/>
        </w:rPr>
      </w:pPr>
      <w:r>
        <w:rPr>
          <w:bCs/>
        </w:rPr>
        <w:t>Optional special grid file to define circle centroids.</w:t>
      </w:r>
    </w:p>
    <w:p w:rsidR="00664847" w:rsidRDefault="00664847">
      <w:pPr>
        <w:pStyle w:val="BodyTextIndent"/>
      </w:pPr>
      <w:r>
        <w:t>Geographical coordinates in two or three dimensions, in the regular Cartesian coordinate system.</w:t>
      </w:r>
    </w:p>
    <w:p w:rsidR="00664847" w:rsidRDefault="00664847">
      <w:pPr>
        <w:ind w:left="360" w:hanging="360"/>
        <w:jc w:val="both"/>
        <w:rPr>
          <w:bCs/>
        </w:rPr>
      </w:pPr>
      <w:r>
        <w:rPr>
          <w:bCs/>
        </w:rPr>
        <w:t>Max geographical circle size defined as percent of population at risk.</w:t>
      </w:r>
    </w:p>
    <w:p w:rsidR="00664847" w:rsidRDefault="00664847">
      <w:pPr>
        <w:ind w:left="360" w:hanging="360"/>
        <w:jc w:val="both"/>
        <w:rPr>
          <w:bCs/>
        </w:rPr>
      </w:pPr>
      <w:r>
        <w:rPr>
          <w:bCs/>
        </w:rPr>
        <w:t>Max temporal cluster size defined as percent of study period.</w:t>
      </w:r>
    </w:p>
    <w:p w:rsidR="00664847" w:rsidRDefault="00664847">
      <w:pPr>
        <w:ind w:left="360" w:hanging="360"/>
        <w:jc w:val="both"/>
        <w:rPr>
          <w:bCs/>
        </w:rPr>
      </w:pPr>
      <w:r>
        <w:rPr>
          <w:bCs/>
        </w:rPr>
        <w:t xml:space="preserve">Space-time analyses scanning either ‘all’ clusters or only ‘alive’ clusters. </w:t>
      </w:r>
    </w:p>
    <w:p w:rsidR="00664847" w:rsidRDefault="00664847">
      <w:pPr>
        <w:ind w:left="360" w:hanging="360"/>
        <w:jc w:val="both"/>
        <w:rPr>
          <w:bCs/>
        </w:rPr>
      </w:pPr>
      <w:r>
        <w:rPr>
          <w:bCs/>
        </w:rPr>
        <w:t>Ability to include purely spatial clusters in space-time analyses.</w:t>
      </w:r>
    </w:p>
    <w:p w:rsidR="00664847" w:rsidRDefault="00664847">
      <w:pPr>
        <w:ind w:left="360" w:hanging="360"/>
        <w:jc w:val="both"/>
        <w:rPr>
          <w:b/>
          <w:sz w:val="12"/>
        </w:rPr>
      </w:pPr>
    </w:p>
    <w:p w:rsidR="00664847" w:rsidRDefault="00664847">
      <w:pPr>
        <w:pStyle w:val="Heading1"/>
        <w:rPr>
          <w:iCs w:val="0"/>
        </w:rPr>
      </w:pPr>
      <w:r>
        <w:rPr>
          <w:iCs w:val="0"/>
        </w:rPr>
        <w:t>Other Features</w:t>
      </w:r>
    </w:p>
    <w:p w:rsidR="00664847" w:rsidRDefault="00664847">
      <w:pPr>
        <w:jc w:val="both"/>
        <w:rPr>
          <w:bCs/>
        </w:rPr>
      </w:pPr>
      <w:r>
        <w:rPr>
          <w:bCs/>
        </w:rPr>
        <w:t>Installation program.</w:t>
      </w:r>
    </w:p>
    <w:p w:rsidR="00664847" w:rsidRDefault="00664847">
      <w:pPr>
        <w:jc w:val="both"/>
        <w:rPr>
          <w:bCs/>
        </w:rPr>
      </w:pPr>
      <w:r>
        <w:rPr>
          <w:bCs/>
        </w:rPr>
        <w:t>Help system.</w:t>
      </w:r>
    </w:p>
    <w:p w:rsidR="00664847" w:rsidRDefault="00664847">
      <w:pPr>
        <w:jc w:val="both"/>
        <w:rPr>
          <w:bCs/>
        </w:rPr>
      </w:pPr>
      <w:r>
        <w:rPr>
          <w:bCs/>
        </w:rPr>
        <w:t xml:space="preserve">Sample data: Brain cancer incidence in </w:t>
      </w:r>
      <w:smartTag w:uri="urn:schemas-microsoft-com:office:smarttags" w:element="place">
        <w:smartTag w:uri="urn:schemas-microsoft-com:office:smarttags" w:element="State">
          <w:r>
            <w:rPr>
              <w:bCs/>
            </w:rPr>
            <w:t>New Mexico</w:t>
          </w:r>
        </w:smartTag>
      </w:smartTag>
      <w:r>
        <w:rPr>
          <w:bCs/>
        </w:rPr>
        <w:t>.</w:t>
      </w:r>
    </w:p>
    <w:p w:rsidR="00664847" w:rsidRDefault="00664847">
      <w:pPr>
        <w:ind w:left="360" w:hanging="360"/>
        <w:jc w:val="both"/>
        <w:rPr>
          <w:bCs/>
        </w:rPr>
      </w:pPr>
      <w:r>
        <w:rPr>
          <w:bCs/>
        </w:rPr>
        <w:t xml:space="preserve">Standard text based output file. </w:t>
      </w:r>
    </w:p>
    <w:p w:rsidR="00664847" w:rsidRDefault="00664847">
      <w:pPr>
        <w:ind w:left="360" w:hanging="360"/>
        <w:jc w:val="both"/>
      </w:pPr>
      <w:r>
        <w:rPr>
          <w:bCs/>
        </w:rPr>
        <w:t xml:space="preserve">Location information output file in ASCII format, </w:t>
      </w:r>
      <w:r>
        <w:t xml:space="preserve">with each row containing information about a particular location and its cluster membership (*.gis). </w:t>
      </w:r>
    </w:p>
    <w:p w:rsidR="00664847" w:rsidRDefault="00664847">
      <w:pPr>
        <w:ind w:left="360" w:hanging="360"/>
        <w:jc w:val="both"/>
      </w:pPr>
    </w:p>
    <w:p w:rsidR="00664847" w:rsidRDefault="00664847">
      <w:pPr>
        <w:jc w:val="both"/>
        <w:rPr>
          <w:b/>
          <w:bCs/>
        </w:rPr>
      </w:pPr>
      <w:r>
        <w:rPr>
          <w:b/>
          <w:bCs/>
        </w:rPr>
        <w:t>Version 1.0.0, June 30, 1997</w:t>
      </w:r>
    </w:p>
    <w:p w:rsidR="00664847" w:rsidRDefault="00664847">
      <w:pPr>
        <w:jc w:val="both"/>
        <w:rPr>
          <w:b/>
          <w:sz w:val="12"/>
        </w:rPr>
      </w:pPr>
    </w:p>
    <w:p w:rsidR="00664847" w:rsidRDefault="00664847">
      <w:pPr>
        <w:jc w:val="both"/>
        <w:rPr>
          <w:bCs/>
          <w:i/>
          <w:iCs/>
        </w:rPr>
      </w:pPr>
      <w:r>
        <w:rPr>
          <w:bCs/>
          <w:i/>
          <w:iCs/>
        </w:rPr>
        <w:t>Private Release</w:t>
      </w:r>
    </w:p>
    <w:p w:rsidR="00664847" w:rsidRDefault="00664847">
      <w:pPr>
        <w:ind w:left="360" w:hanging="360"/>
        <w:jc w:val="both"/>
      </w:pPr>
    </w:p>
    <w:sectPr w:rsidR="00664847" w:rsidSect="00CD7E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09A37AA"/>
    <w:lvl w:ilvl="0">
      <w:start w:val="1"/>
      <w:numFmt w:val="bullet"/>
      <w:lvlText w:val=""/>
      <w:lvlJc w:val="left"/>
      <w:pPr>
        <w:tabs>
          <w:tab w:val="num" w:pos="360"/>
        </w:tabs>
        <w:ind w:left="360" w:hanging="360"/>
      </w:pPr>
      <w:rPr>
        <w:rFonts w:ascii="Symbol" w:hAnsi="Symbol"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D72"/>
    <w:rsid w:val="0001032D"/>
    <w:rsid w:val="00015C69"/>
    <w:rsid w:val="000233B0"/>
    <w:rsid w:val="00031AE0"/>
    <w:rsid w:val="00035A74"/>
    <w:rsid w:val="000411F4"/>
    <w:rsid w:val="000512ED"/>
    <w:rsid w:val="00052521"/>
    <w:rsid w:val="00070E57"/>
    <w:rsid w:val="00076866"/>
    <w:rsid w:val="000833B9"/>
    <w:rsid w:val="000B06F0"/>
    <w:rsid w:val="000B56FB"/>
    <w:rsid w:val="000C58AE"/>
    <w:rsid w:val="000F38F2"/>
    <w:rsid w:val="00116329"/>
    <w:rsid w:val="00125D75"/>
    <w:rsid w:val="00134A76"/>
    <w:rsid w:val="00144E02"/>
    <w:rsid w:val="0016398B"/>
    <w:rsid w:val="001670A1"/>
    <w:rsid w:val="00167E3D"/>
    <w:rsid w:val="001867AA"/>
    <w:rsid w:val="001A0519"/>
    <w:rsid w:val="001A0612"/>
    <w:rsid w:val="001A190C"/>
    <w:rsid w:val="001B0873"/>
    <w:rsid w:val="001B2367"/>
    <w:rsid w:val="001D3871"/>
    <w:rsid w:val="001E2FBA"/>
    <w:rsid w:val="00230DD5"/>
    <w:rsid w:val="00250F81"/>
    <w:rsid w:val="002628A8"/>
    <w:rsid w:val="00270642"/>
    <w:rsid w:val="00286F64"/>
    <w:rsid w:val="002D70A8"/>
    <w:rsid w:val="002F4E7D"/>
    <w:rsid w:val="00337395"/>
    <w:rsid w:val="003732A5"/>
    <w:rsid w:val="003A41A1"/>
    <w:rsid w:val="003B6548"/>
    <w:rsid w:val="003E48D7"/>
    <w:rsid w:val="004026C0"/>
    <w:rsid w:val="004073FE"/>
    <w:rsid w:val="00420EE8"/>
    <w:rsid w:val="0044281D"/>
    <w:rsid w:val="00447960"/>
    <w:rsid w:val="004662EB"/>
    <w:rsid w:val="00496FAD"/>
    <w:rsid w:val="004A66FC"/>
    <w:rsid w:val="004C3A84"/>
    <w:rsid w:val="004D797D"/>
    <w:rsid w:val="004E5233"/>
    <w:rsid w:val="005328CB"/>
    <w:rsid w:val="005539FE"/>
    <w:rsid w:val="00560CC9"/>
    <w:rsid w:val="005A77CD"/>
    <w:rsid w:val="005B618F"/>
    <w:rsid w:val="005C026E"/>
    <w:rsid w:val="005C0648"/>
    <w:rsid w:val="005D2CF3"/>
    <w:rsid w:val="005D604C"/>
    <w:rsid w:val="006176AD"/>
    <w:rsid w:val="00632D7C"/>
    <w:rsid w:val="00636C2D"/>
    <w:rsid w:val="00664847"/>
    <w:rsid w:val="0066585A"/>
    <w:rsid w:val="00673C71"/>
    <w:rsid w:val="0067498E"/>
    <w:rsid w:val="00697EC7"/>
    <w:rsid w:val="006A0AFD"/>
    <w:rsid w:val="006C33DF"/>
    <w:rsid w:val="006D01F4"/>
    <w:rsid w:val="006F1557"/>
    <w:rsid w:val="006F56C4"/>
    <w:rsid w:val="007968F2"/>
    <w:rsid w:val="007C57E6"/>
    <w:rsid w:val="007C74CA"/>
    <w:rsid w:val="007D47F4"/>
    <w:rsid w:val="007E36BC"/>
    <w:rsid w:val="00824E0A"/>
    <w:rsid w:val="00863A51"/>
    <w:rsid w:val="008749DB"/>
    <w:rsid w:val="008932DE"/>
    <w:rsid w:val="00893F44"/>
    <w:rsid w:val="008E7416"/>
    <w:rsid w:val="008F0654"/>
    <w:rsid w:val="008F06A0"/>
    <w:rsid w:val="008F7844"/>
    <w:rsid w:val="00904D72"/>
    <w:rsid w:val="009070AB"/>
    <w:rsid w:val="0091629F"/>
    <w:rsid w:val="00925DC4"/>
    <w:rsid w:val="00927E11"/>
    <w:rsid w:val="0093357D"/>
    <w:rsid w:val="0094162A"/>
    <w:rsid w:val="00951E8D"/>
    <w:rsid w:val="00966ABE"/>
    <w:rsid w:val="00967114"/>
    <w:rsid w:val="00987CD2"/>
    <w:rsid w:val="009B1DFE"/>
    <w:rsid w:val="009B6795"/>
    <w:rsid w:val="009E774C"/>
    <w:rsid w:val="009F0CD4"/>
    <w:rsid w:val="009F630F"/>
    <w:rsid w:val="00A07545"/>
    <w:rsid w:val="00A24ADB"/>
    <w:rsid w:val="00A25E6D"/>
    <w:rsid w:val="00A51F03"/>
    <w:rsid w:val="00A5257C"/>
    <w:rsid w:val="00A62FC5"/>
    <w:rsid w:val="00A65EC1"/>
    <w:rsid w:val="00A71FBA"/>
    <w:rsid w:val="00A76A20"/>
    <w:rsid w:val="00AA0B60"/>
    <w:rsid w:val="00AC3C9F"/>
    <w:rsid w:val="00AD42CB"/>
    <w:rsid w:val="00AD5B55"/>
    <w:rsid w:val="00B00592"/>
    <w:rsid w:val="00B85E6C"/>
    <w:rsid w:val="00B902D9"/>
    <w:rsid w:val="00B966A3"/>
    <w:rsid w:val="00BA1781"/>
    <w:rsid w:val="00BB14E0"/>
    <w:rsid w:val="00BB5196"/>
    <w:rsid w:val="00BD677D"/>
    <w:rsid w:val="00BE3481"/>
    <w:rsid w:val="00C027F0"/>
    <w:rsid w:val="00C21FAD"/>
    <w:rsid w:val="00C2470E"/>
    <w:rsid w:val="00C40BA9"/>
    <w:rsid w:val="00C723AC"/>
    <w:rsid w:val="00CB6536"/>
    <w:rsid w:val="00CD7E72"/>
    <w:rsid w:val="00CE49FF"/>
    <w:rsid w:val="00CF2F25"/>
    <w:rsid w:val="00D11F90"/>
    <w:rsid w:val="00D148DA"/>
    <w:rsid w:val="00D168F6"/>
    <w:rsid w:val="00D16B12"/>
    <w:rsid w:val="00D21361"/>
    <w:rsid w:val="00D23909"/>
    <w:rsid w:val="00D30827"/>
    <w:rsid w:val="00D60138"/>
    <w:rsid w:val="00D86577"/>
    <w:rsid w:val="00DB4E65"/>
    <w:rsid w:val="00DB529D"/>
    <w:rsid w:val="00DF2A28"/>
    <w:rsid w:val="00E213D6"/>
    <w:rsid w:val="00E33079"/>
    <w:rsid w:val="00E663F9"/>
    <w:rsid w:val="00E70A6A"/>
    <w:rsid w:val="00EB0EF4"/>
    <w:rsid w:val="00EC778A"/>
    <w:rsid w:val="00ED55F1"/>
    <w:rsid w:val="00F1076B"/>
    <w:rsid w:val="00F36271"/>
    <w:rsid w:val="00F742A2"/>
    <w:rsid w:val="00F84E9F"/>
    <w:rsid w:val="00FA1CBF"/>
    <w:rsid w:val="00FC6559"/>
    <w:rsid w:val="00FD26B1"/>
    <w:rsid w:val="00FD42A7"/>
    <w:rsid w:val="00FD5A1F"/>
    <w:rsid w:val="00FF62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779B1CC"/>
  <w15:docId w15:val="{E789FE64-2285-4CB8-942F-8247BBC47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E7416"/>
    <w:rPr>
      <w:sz w:val="24"/>
      <w:szCs w:val="24"/>
    </w:rPr>
  </w:style>
  <w:style w:type="paragraph" w:styleId="Heading1">
    <w:name w:val="heading 1"/>
    <w:basedOn w:val="Normal"/>
    <w:next w:val="Normal"/>
    <w:link w:val="Heading1Char"/>
    <w:qFormat/>
    <w:rsid w:val="008E7416"/>
    <w:pPr>
      <w:keepNext/>
      <w:ind w:left="360" w:hanging="360"/>
      <w:jc w:val="both"/>
      <w:outlineLvl w:val="0"/>
    </w:pPr>
    <w:rPr>
      <w:i/>
      <w:iCs/>
    </w:rPr>
  </w:style>
  <w:style w:type="paragraph" w:styleId="Heading2">
    <w:name w:val="heading 2"/>
    <w:basedOn w:val="Normal"/>
    <w:next w:val="Normal"/>
    <w:qFormat/>
    <w:rsid w:val="008E7416"/>
    <w:pPr>
      <w:keepNext/>
      <w:jc w:val="both"/>
      <w:outlineLvl w:val="1"/>
    </w:pPr>
    <w:rPr>
      <w:i/>
    </w:rPr>
  </w:style>
  <w:style w:type="paragraph" w:styleId="Heading3">
    <w:name w:val="heading 3"/>
    <w:basedOn w:val="Normal"/>
    <w:next w:val="Normal"/>
    <w:qFormat/>
    <w:rsid w:val="008E7416"/>
    <w:pPr>
      <w:keepNext/>
      <w:jc w:val="both"/>
      <w:outlineLvl w:val="2"/>
    </w:pPr>
    <w:rPr>
      <w:b/>
    </w:rPr>
  </w:style>
  <w:style w:type="paragraph" w:styleId="Heading4">
    <w:name w:val="heading 4"/>
    <w:basedOn w:val="Normal"/>
    <w:next w:val="Normal"/>
    <w:qFormat/>
    <w:rsid w:val="008E7416"/>
    <w:pPr>
      <w:keepNext/>
      <w:ind w:left="360" w:hanging="360"/>
      <w:outlineLvl w:val="3"/>
    </w:pPr>
    <w:rPr>
      <w:i/>
    </w:rPr>
  </w:style>
  <w:style w:type="paragraph" w:styleId="Heading5">
    <w:name w:val="heading 5"/>
    <w:basedOn w:val="Normal"/>
    <w:next w:val="Normal"/>
    <w:qFormat/>
    <w:rsid w:val="008E7416"/>
    <w:pPr>
      <w:keepNext/>
      <w:ind w:left="360" w:hanging="360"/>
      <w:jc w:val="center"/>
      <w:outlineLvl w:val="4"/>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8E7416"/>
    <w:pPr>
      <w:ind w:left="360" w:hanging="360"/>
      <w:jc w:val="both"/>
    </w:pPr>
    <w:rPr>
      <w:bCs/>
    </w:rPr>
  </w:style>
  <w:style w:type="paragraph" w:styleId="BodyText">
    <w:name w:val="Body Text"/>
    <w:basedOn w:val="Normal"/>
    <w:rsid w:val="008E7416"/>
    <w:pPr>
      <w:autoSpaceDE w:val="0"/>
      <w:autoSpaceDN w:val="0"/>
      <w:adjustRightInd w:val="0"/>
    </w:pPr>
    <w:rPr>
      <w:sz w:val="22"/>
      <w:szCs w:val="22"/>
    </w:rPr>
  </w:style>
  <w:style w:type="paragraph" w:styleId="BodyTextIndent2">
    <w:name w:val="Body Text Indent 2"/>
    <w:basedOn w:val="Normal"/>
    <w:rsid w:val="008E7416"/>
    <w:pPr>
      <w:autoSpaceDE w:val="0"/>
      <w:autoSpaceDN w:val="0"/>
      <w:adjustRightInd w:val="0"/>
      <w:ind w:left="360" w:hanging="360"/>
    </w:pPr>
    <w:rPr>
      <w:sz w:val="22"/>
      <w:szCs w:val="22"/>
    </w:rPr>
  </w:style>
  <w:style w:type="character" w:styleId="FollowedHyperlink">
    <w:name w:val="FollowedHyperlink"/>
    <w:basedOn w:val="DefaultParagraphFont"/>
    <w:rsid w:val="00496FAD"/>
    <w:rPr>
      <w:color w:val="800080"/>
      <w:u w:val="single"/>
    </w:rPr>
  </w:style>
  <w:style w:type="paragraph" w:styleId="BalloonText">
    <w:name w:val="Balloon Text"/>
    <w:basedOn w:val="Normal"/>
    <w:link w:val="BalloonTextChar"/>
    <w:rsid w:val="00116329"/>
    <w:rPr>
      <w:rFonts w:ascii="Tahoma" w:hAnsi="Tahoma" w:cs="Tahoma"/>
      <w:sz w:val="16"/>
      <w:szCs w:val="16"/>
    </w:rPr>
  </w:style>
  <w:style w:type="character" w:customStyle="1" w:styleId="BalloonTextChar">
    <w:name w:val="Balloon Text Char"/>
    <w:basedOn w:val="DefaultParagraphFont"/>
    <w:link w:val="BalloonText"/>
    <w:rsid w:val="00116329"/>
    <w:rPr>
      <w:rFonts w:ascii="Tahoma" w:hAnsi="Tahoma" w:cs="Tahoma"/>
      <w:sz w:val="16"/>
      <w:szCs w:val="16"/>
    </w:rPr>
  </w:style>
  <w:style w:type="paragraph" w:styleId="DocumentMap">
    <w:name w:val="Document Map"/>
    <w:basedOn w:val="Normal"/>
    <w:link w:val="DocumentMapChar"/>
    <w:rsid w:val="00F742A2"/>
    <w:rPr>
      <w:rFonts w:ascii="Tahoma" w:hAnsi="Tahoma" w:cs="Tahoma"/>
      <w:sz w:val="16"/>
      <w:szCs w:val="16"/>
    </w:rPr>
  </w:style>
  <w:style w:type="character" w:customStyle="1" w:styleId="DocumentMapChar">
    <w:name w:val="Document Map Char"/>
    <w:basedOn w:val="DefaultParagraphFont"/>
    <w:link w:val="DocumentMap"/>
    <w:rsid w:val="00F742A2"/>
    <w:rPr>
      <w:rFonts w:ascii="Tahoma" w:hAnsi="Tahoma" w:cs="Tahoma"/>
      <w:sz w:val="16"/>
      <w:szCs w:val="16"/>
    </w:rPr>
  </w:style>
  <w:style w:type="character" w:customStyle="1" w:styleId="Heading1Char">
    <w:name w:val="Heading 1 Char"/>
    <w:basedOn w:val="DefaultParagraphFont"/>
    <w:link w:val="Heading1"/>
    <w:rsid w:val="00FD26B1"/>
    <w:rPr>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8367">
      <w:bodyDiv w:val="1"/>
      <w:marLeft w:val="0"/>
      <w:marRight w:val="0"/>
      <w:marTop w:val="0"/>
      <w:marBottom w:val="0"/>
      <w:divBdr>
        <w:top w:val="none" w:sz="0" w:space="0" w:color="auto"/>
        <w:left w:val="none" w:sz="0" w:space="0" w:color="auto"/>
        <w:bottom w:val="none" w:sz="0" w:space="0" w:color="auto"/>
        <w:right w:val="none" w:sz="0" w:space="0" w:color="auto"/>
      </w:divBdr>
    </w:div>
    <w:div w:id="41104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F813F-4FCB-4445-9A95-A8C363493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14</Pages>
  <Words>3897</Words>
  <Characters>22219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SaTScan Version History</vt:lpstr>
    </vt:vector>
  </TitlesOfParts>
  <Company>UCHC</Company>
  <LinksUpToDate>false</LinksUpToDate>
  <CharactersWithSpaces>26064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SaTScan Version History</dc:title>
  <dc:creator>Martin Kulldorff</dc:creator>
  <cp:lastModifiedBy>Hostovich, Scott (IMS)</cp:lastModifiedBy>
  <cp:revision>4</cp:revision>
  <cp:lastPrinted>2015-02-10T15:52:00Z</cp:lastPrinted>
  <dcterms:created xsi:type="dcterms:W3CDTF">2018-03-22T11:33:00Z</dcterms:created>
  <dcterms:modified xsi:type="dcterms:W3CDTF">2020-09-21T15:17:00Z</dcterms:modified>
</cp:coreProperties>
</file>